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4130A" w14:textId="77777777" w:rsidR="007379A8" w:rsidRDefault="007379A8" w:rsidP="007379A8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HTML</w:t>
      </w:r>
      <w:r w:rsidR="00504FA8">
        <w:rPr>
          <w:b/>
          <w:sz w:val="36"/>
          <w:szCs w:val="36"/>
        </w:rPr>
        <w:t xml:space="preserve"> Basics</w:t>
      </w:r>
    </w:p>
    <w:p w14:paraId="5D1B55D3" w14:textId="77777777" w:rsidR="007379A8" w:rsidRDefault="007379A8" w:rsidP="007379A8">
      <w:pPr>
        <w:ind w:left="2880" w:firstLine="720"/>
        <w:rPr>
          <w:b/>
          <w:sz w:val="36"/>
          <w:szCs w:val="36"/>
        </w:rPr>
      </w:pPr>
    </w:p>
    <w:p w14:paraId="7CB86EC5" w14:textId="77777777" w:rsidR="007379A8" w:rsidRDefault="0064298D" w:rsidP="007379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Basics</w:t>
      </w:r>
    </w:p>
    <w:p w14:paraId="4A7E63B7" w14:textId="77777777" w:rsidR="0017554D" w:rsidRPr="003E742B" w:rsidRDefault="001D31AF" w:rsidP="0017554D">
      <w:pPr>
        <w:pStyle w:val="ListParagraph"/>
        <w:numPr>
          <w:ilvl w:val="1"/>
          <w:numId w:val="1"/>
        </w:numPr>
        <w:rPr>
          <w:b/>
        </w:rPr>
      </w:pPr>
      <w:r>
        <w:t>HTML is a standard markup language</w:t>
      </w:r>
      <w:r w:rsidR="003E742B">
        <w:t xml:space="preserve"> for creating webpages.</w:t>
      </w:r>
    </w:p>
    <w:p w14:paraId="6DC44FE6" w14:textId="77777777" w:rsidR="003E742B" w:rsidRPr="00F9031E" w:rsidRDefault="00F9031E" w:rsidP="0017554D">
      <w:pPr>
        <w:pStyle w:val="ListParagraph"/>
        <w:numPr>
          <w:ilvl w:val="1"/>
          <w:numId w:val="1"/>
        </w:numPr>
        <w:rPr>
          <w:b/>
        </w:rPr>
      </w:pPr>
      <w:r>
        <w:t>HTML stands for Hyper Text Markup Language.</w:t>
      </w:r>
    </w:p>
    <w:p w14:paraId="1F3A2464" w14:textId="77777777" w:rsidR="00F9031E" w:rsidRPr="00ED3D28" w:rsidRDefault="00040E13" w:rsidP="0017554D">
      <w:pPr>
        <w:pStyle w:val="ListParagraph"/>
        <w:numPr>
          <w:ilvl w:val="1"/>
          <w:numId w:val="1"/>
        </w:numPr>
        <w:rPr>
          <w:b/>
        </w:rPr>
      </w:pPr>
      <w:r>
        <w:t>HTML describes the structure of web pages using markup</w:t>
      </w:r>
    </w:p>
    <w:p w14:paraId="1492D14B" w14:textId="77777777" w:rsidR="00ED3D28" w:rsidRPr="00ED3D28" w:rsidRDefault="00ED3D28" w:rsidP="0017554D">
      <w:pPr>
        <w:pStyle w:val="ListParagraph"/>
        <w:numPr>
          <w:ilvl w:val="1"/>
          <w:numId w:val="1"/>
        </w:numPr>
        <w:rPr>
          <w:b/>
        </w:rPr>
      </w:pPr>
      <w:r>
        <w:t>HTML elements are building blocks of HTML pages</w:t>
      </w:r>
    </w:p>
    <w:p w14:paraId="5F73F03A" w14:textId="77777777" w:rsidR="00ED3D28" w:rsidRPr="00090D2A" w:rsidRDefault="006B37D2" w:rsidP="0017554D">
      <w:pPr>
        <w:pStyle w:val="ListParagraph"/>
        <w:numPr>
          <w:ilvl w:val="1"/>
          <w:numId w:val="1"/>
        </w:numPr>
        <w:rPr>
          <w:b/>
        </w:rPr>
      </w:pPr>
      <w:r>
        <w:t>HTML elements are represented by tags</w:t>
      </w:r>
    </w:p>
    <w:p w14:paraId="7DD3D3EF" w14:textId="77777777" w:rsidR="00090D2A" w:rsidRDefault="00090D2A" w:rsidP="00090D2A">
      <w:pPr>
        <w:ind w:left="360"/>
        <w:rPr>
          <w:b/>
        </w:rPr>
      </w:pPr>
      <w:r>
        <w:rPr>
          <w:b/>
        </w:rPr>
        <w:t>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90D2A" w14:paraId="52C57A4C" w14:textId="77777777" w:rsidTr="00090D2A">
        <w:tc>
          <w:tcPr>
            <w:tcW w:w="9350" w:type="dxa"/>
          </w:tcPr>
          <w:p w14:paraId="4276631F" w14:textId="77777777" w:rsidR="00090D2A" w:rsidRDefault="00090D2A" w:rsidP="00090D2A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Page Title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h1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First Heading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/h1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first paragraph.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7CF18DDF" w14:textId="77777777" w:rsidR="00090D2A" w:rsidRPr="00090D2A" w:rsidRDefault="00090D2A" w:rsidP="00090D2A">
      <w:pPr>
        <w:ind w:left="360"/>
        <w:rPr>
          <w:b/>
        </w:rPr>
      </w:pPr>
    </w:p>
    <w:p w14:paraId="59DCA32A" w14:textId="77777777" w:rsidR="00090D2A" w:rsidRPr="00111DC3" w:rsidRDefault="00A2697F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&lt;!DOCTYPE html&gt;  </w:t>
      </w:r>
      <w:r w:rsidRPr="00A2697F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Defines this document to be HTML</w:t>
      </w:r>
      <w:r w:rsidR="00111DC3">
        <w:t xml:space="preserve"> 5</w:t>
      </w:r>
    </w:p>
    <w:p w14:paraId="006C658B" w14:textId="77777777" w:rsidR="00111DC3" w:rsidRDefault="00780EFA" w:rsidP="00111DC3">
      <w:pPr>
        <w:pStyle w:val="ListParagraph"/>
        <w:numPr>
          <w:ilvl w:val="2"/>
          <w:numId w:val="1"/>
        </w:numPr>
      </w:pPr>
      <w:r w:rsidRPr="00780EFA">
        <w:t>It represents document type</w:t>
      </w:r>
      <w:r>
        <w:t xml:space="preserve"> and helps browser to display web pages correctly</w:t>
      </w:r>
    </w:p>
    <w:p w14:paraId="59802C75" w14:textId="77777777" w:rsidR="00780EFA" w:rsidRPr="00DA4E27" w:rsidRDefault="006255B0" w:rsidP="00DA4E27">
      <w:pPr>
        <w:pStyle w:val="ListParagraph"/>
        <w:numPr>
          <w:ilvl w:val="2"/>
          <w:numId w:val="1"/>
        </w:numPr>
      </w:pPr>
      <w:r>
        <w:t>It must only appear once, at the top of page</w:t>
      </w:r>
      <w:r w:rsidR="00DA4E27">
        <w:t xml:space="preserve"> and it is not case sensitive</w:t>
      </w:r>
    </w:p>
    <w:p w14:paraId="25366FBB" w14:textId="77777777" w:rsidR="00255A07" w:rsidRPr="00D4648D" w:rsidRDefault="00255A07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&lt;html&gt;  </w:t>
      </w:r>
      <w:r w:rsidRPr="00255A0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element is the root element of HTML page</w:t>
      </w:r>
      <w:r w:rsidR="000F1713">
        <w:t xml:space="preserve"> and it defines the whole document.</w:t>
      </w:r>
    </w:p>
    <w:p w14:paraId="3469151A" w14:textId="77777777" w:rsidR="00BA63E4" w:rsidRPr="00BA63E4" w:rsidRDefault="00D4648D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&lt;head&gt;  </w:t>
      </w:r>
      <w:r w:rsidRPr="00D4648D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element contains meta information about the document</w:t>
      </w:r>
    </w:p>
    <w:p w14:paraId="3E5B5AD1" w14:textId="77777777" w:rsidR="004C0F4F" w:rsidRPr="004C0F4F" w:rsidRDefault="00BA63E4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&lt;title&gt;  </w:t>
      </w:r>
      <w:r w:rsidRPr="00BA63E4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element specifies a title for the document</w:t>
      </w:r>
    </w:p>
    <w:p w14:paraId="51B7CBA2" w14:textId="77777777" w:rsidR="004C0F4F" w:rsidRPr="004C0F4F" w:rsidRDefault="004C0F4F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&lt;body&gt;  </w:t>
      </w:r>
      <w:r w:rsidRPr="004C0F4F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element contains the visible page content</w:t>
      </w:r>
      <w:r w:rsidR="00743EA8">
        <w:t xml:space="preserve"> and it defines the document body.</w:t>
      </w:r>
    </w:p>
    <w:p w14:paraId="130BD92D" w14:textId="77777777" w:rsidR="00542D61" w:rsidRPr="00542D61" w:rsidRDefault="00542D61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&lt;h1&gt; </w:t>
      </w:r>
      <w:r w:rsidRPr="00542D61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element defines a large heading</w:t>
      </w:r>
      <w:r w:rsidR="000C098A">
        <w:t xml:space="preserve"> and it defines the heading</w:t>
      </w:r>
    </w:p>
    <w:p w14:paraId="48974639" w14:textId="77777777" w:rsidR="00542D61" w:rsidRPr="00577074" w:rsidRDefault="00D4648D" w:rsidP="00542D61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 </w:t>
      </w:r>
      <w:r w:rsidR="00542D61">
        <w:rPr>
          <w:color w:val="FF0000"/>
        </w:rPr>
        <w:t xml:space="preserve">&lt;p&gt; </w:t>
      </w:r>
      <w:r w:rsidR="00542D61" w:rsidRPr="00542D61">
        <w:rPr>
          <w:color w:val="FF0000"/>
        </w:rPr>
        <w:sym w:font="Wingdings" w:char="F0E0"/>
      </w:r>
      <w:r w:rsidR="00542D61">
        <w:rPr>
          <w:color w:val="FF0000"/>
        </w:rPr>
        <w:t xml:space="preserve"> </w:t>
      </w:r>
      <w:r w:rsidR="00542D61">
        <w:t>element defines a paragraph</w:t>
      </w:r>
    </w:p>
    <w:p w14:paraId="6E6DDF5B" w14:textId="77777777" w:rsidR="00577074" w:rsidRPr="00577074" w:rsidRDefault="00577074" w:rsidP="00577074">
      <w:pPr>
        <w:pStyle w:val="ListParagraph"/>
        <w:rPr>
          <w:b/>
        </w:rPr>
      </w:pPr>
    </w:p>
    <w:p w14:paraId="081EA06C" w14:textId="77777777" w:rsidR="00577074" w:rsidRDefault="00577074" w:rsidP="005770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Tags</w:t>
      </w:r>
      <w:r w:rsidR="003747B8">
        <w:rPr>
          <w:b/>
        </w:rPr>
        <w:t>/Elements</w:t>
      </w:r>
    </w:p>
    <w:p w14:paraId="19FCF42D" w14:textId="77777777" w:rsidR="00577074" w:rsidRPr="004507CC" w:rsidRDefault="004507CC" w:rsidP="00577074">
      <w:pPr>
        <w:pStyle w:val="ListParagraph"/>
        <w:numPr>
          <w:ilvl w:val="1"/>
          <w:numId w:val="1"/>
        </w:numPr>
        <w:rPr>
          <w:b/>
        </w:rPr>
      </w:pPr>
      <w:r>
        <w:t>HTML tags are elements names surrounded by angle brackets.</w:t>
      </w:r>
    </w:p>
    <w:p w14:paraId="18302AE2" w14:textId="77777777" w:rsidR="004507CC" w:rsidRPr="001B78BF" w:rsidRDefault="001B78BF" w:rsidP="00577074">
      <w:pPr>
        <w:pStyle w:val="ListParagraph"/>
        <w:numPr>
          <w:ilvl w:val="1"/>
          <w:numId w:val="1"/>
        </w:numPr>
        <w:rPr>
          <w:b/>
        </w:rPr>
      </w:pPr>
      <w:r>
        <w:t xml:space="preserve">HTML tags normally comes in pairs like </w:t>
      </w:r>
      <w:r>
        <w:rPr>
          <w:color w:val="FF0000"/>
        </w:rPr>
        <w:t xml:space="preserve">&lt;p&gt; </w:t>
      </w:r>
      <w:r>
        <w:t xml:space="preserve">and </w:t>
      </w:r>
      <w:r>
        <w:rPr>
          <w:color w:val="FF0000"/>
        </w:rPr>
        <w:t>&lt;/p&gt;</w:t>
      </w:r>
    </w:p>
    <w:p w14:paraId="0AE9CCFD" w14:textId="77777777" w:rsidR="001B78BF" w:rsidRPr="001B78BF" w:rsidRDefault="001B78BF" w:rsidP="00577074">
      <w:pPr>
        <w:pStyle w:val="ListParagraph"/>
        <w:numPr>
          <w:ilvl w:val="1"/>
          <w:numId w:val="1"/>
        </w:numPr>
        <w:rPr>
          <w:b/>
        </w:rPr>
      </w:pPr>
      <w:r>
        <w:t>First tag in a pair is start tag and second tag is end tag</w:t>
      </w:r>
    </w:p>
    <w:p w14:paraId="4669B1D1" w14:textId="77777777" w:rsidR="001B78BF" w:rsidRPr="003F7427" w:rsidRDefault="001B78BF" w:rsidP="00577074">
      <w:pPr>
        <w:pStyle w:val="ListParagraph"/>
        <w:numPr>
          <w:ilvl w:val="1"/>
          <w:numId w:val="1"/>
        </w:numPr>
        <w:rPr>
          <w:b/>
        </w:rPr>
      </w:pPr>
      <w:r>
        <w:t>The end tag is written like start tag, but with forward slash is inserted before the tag name.</w:t>
      </w:r>
    </w:p>
    <w:p w14:paraId="5FD789B2" w14:textId="77777777" w:rsidR="003F7427" w:rsidRPr="003F7427" w:rsidRDefault="003F7427" w:rsidP="00814782">
      <w:pPr>
        <w:pStyle w:val="ListParagraph"/>
        <w:numPr>
          <w:ilvl w:val="1"/>
          <w:numId w:val="1"/>
        </w:numPr>
        <w:rPr>
          <w:b/>
        </w:rPr>
      </w:pPr>
      <w:r>
        <w:t>HTML tags are not case sensitive</w:t>
      </w:r>
      <w:r w:rsidR="00814782">
        <w:t xml:space="preserve">, means </w:t>
      </w:r>
      <w:r w:rsidR="00814782">
        <w:rPr>
          <w:color w:val="FF0000"/>
        </w:rPr>
        <w:t xml:space="preserve">&lt;p&gt; </w:t>
      </w:r>
      <w:r w:rsidR="00814782">
        <w:t xml:space="preserve">is same as </w:t>
      </w:r>
      <w:r w:rsidR="00814782">
        <w:rPr>
          <w:color w:val="FF0000"/>
        </w:rPr>
        <w:t>&lt;P&gt;</w:t>
      </w:r>
    </w:p>
    <w:p w14:paraId="6ACA6BA5" w14:textId="77777777" w:rsidR="003F7427" w:rsidRDefault="006C1F90" w:rsidP="00577074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>&lt;/&gt; If we forgot to add end tag, it will produce unexpected results and/or errors.</w:t>
      </w:r>
    </w:p>
    <w:p w14:paraId="72908E0D" w14:textId="77777777" w:rsidR="001768C4" w:rsidRDefault="001768C4" w:rsidP="001768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Empty Elements</w:t>
      </w:r>
    </w:p>
    <w:p w14:paraId="2EA68554" w14:textId="77777777" w:rsidR="001768C4" w:rsidRPr="00C81DDD" w:rsidRDefault="00C4668B" w:rsidP="001768C4">
      <w:pPr>
        <w:pStyle w:val="ListParagraph"/>
        <w:numPr>
          <w:ilvl w:val="1"/>
          <w:numId w:val="1"/>
        </w:numPr>
        <w:rPr>
          <w:b/>
        </w:rPr>
      </w:pPr>
      <w:r>
        <w:t>HTML elements with no content are called empty elements</w:t>
      </w:r>
    </w:p>
    <w:p w14:paraId="4555C40D" w14:textId="77777777" w:rsidR="00C81DDD" w:rsidRDefault="00C81DDD" w:rsidP="00C81DDD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 xml:space="preserve">&lt;br&gt; </w:t>
      </w:r>
      <w:r>
        <w:t>is an empty element without a closing tag</w:t>
      </w:r>
      <w:r w:rsidR="00893BFD">
        <w:t xml:space="preserve">(the </w:t>
      </w:r>
      <w:r w:rsidR="00893BFD">
        <w:rPr>
          <w:color w:val="FF0000"/>
        </w:rPr>
        <w:t xml:space="preserve">&lt;br&gt; </w:t>
      </w:r>
      <w:r w:rsidR="00893BFD">
        <w:t>tag defines a line break).</w:t>
      </w:r>
    </w:p>
    <w:p w14:paraId="064F0D14" w14:textId="77777777" w:rsidR="001768C4" w:rsidRDefault="00D94767" w:rsidP="001768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HTML Attributes</w:t>
      </w:r>
    </w:p>
    <w:p w14:paraId="21B57064" w14:textId="77777777" w:rsidR="00DD4FBA" w:rsidRPr="00DD4FBA" w:rsidRDefault="00453932" w:rsidP="00DD4FBA">
      <w:pPr>
        <w:pStyle w:val="ListParagraph"/>
        <w:numPr>
          <w:ilvl w:val="1"/>
          <w:numId w:val="1"/>
        </w:numPr>
        <w:rPr>
          <w:b/>
        </w:rPr>
      </w:pPr>
      <w:r>
        <w:t>All HTML elements can have attributes</w:t>
      </w:r>
    </w:p>
    <w:p w14:paraId="48A561AD" w14:textId="77777777" w:rsidR="000B6AF9" w:rsidRPr="00453932" w:rsidRDefault="0032391F" w:rsidP="000B6AF9">
      <w:pPr>
        <w:pStyle w:val="ListParagraph"/>
        <w:numPr>
          <w:ilvl w:val="1"/>
          <w:numId w:val="1"/>
        </w:numPr>
        <w:rPr>
          <w:b/>
        </w:rPr>
      </w:pPr>
      <w:r>
        <w:t>Attributes provides additional information about HTML elements.</w:t>
      </w:r>
    </w:p>
    <w:p w14:paraId="0BA11047" w14:textId="77777777" w:rsidR="00453932" w:rsidRPr="00DD4FBA" w:rsidRDefault="00DD4FBA" w:rsidP="000B6AF9">
      <w:pPr>
        <w:pStyle w:val="ListParagraph"/>
        <w:numPr>
          <w:ilvl w:val="1"/>
          <w:numId w:val="1"/>
        </w:numPr>
        <w:rPr>
          <w:b/>
        </w:rPr>
      </w:pPr>
      <w:r>
        <w:t>Attributes are always specified in start tag</w:t>
      </w:r>
    </w:p>
    <w:p w14:paraId="3CFA32E2" w14:textId="77777777" w:rsidR="00DD4FBA" w:rsidRDefault="00177DAD" w:rsidP="000B6AF9">
      <w:pPr>
        <w:pStyle w:val="ListParagraph"/>
        <w:numPr>
          <w:ilvl w:val="1"/>
          <w:numId w:val="1"/>
        </w:numPr>
        <w:rPr>
          <w:b/>
        </w:rPr>
      </w:pPr>
      <w:r>
        <w:t>Attributes usually come in name/value paire</w:t>
      </w:r>
      <w:r w:rsidR="000D562C">
        <w:t xml:space="preserve">: </w:t>
      </w:r>
      <w:r w:rsidR="000D562C" w:rsidRPr="000D562C">
        <w:rPr>
          <w:b/>
        </w:rPr>
        <w:t>name=”</w:t>
      </w:r>
      <w:r w:rsidR="000D562C">
        <w:rPr>
          <w:b/>
        </w:rPr>
        <w:t>value</w:t>
      </w:r>
      <w:r w:rsidR="000D562C" w:rsidRPr="000D562C">
        <w:rPr>
          <w:b/>
        </w:rPr>
        <w:t>”</w:t>
      </w:r>
    </w:p>
    <w:p w14:paraId="657EDFB1" w14:textId="77777777" w:rsidR="005E2E47" w:rsidRDefault="00E46B40" w:rsidP="004138C9">
      <w:pPr>
        <w:ind w:left="360"/>
        <w:rPr>
          <w:b/>
        </w:rPr>
      </w:pPr>
      <w:r>
        <w:rPr>
          <w:b/>
        </w:rPr>
        <w:t>Examples:</w:t>
      </w:r>
    </w:p>
    <w:p w14:paraId="4F58701A" w14:textId="77777777" w:rsidR="00244BA5" w:rsidRDefault="00244BA5" w:rsidP="00244BA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 w:rsidRPr="00AA2DD0">
        <w:rPr>
          <w:b/>
          <w:color w:val="FF0000"/>
        </w:rPr>
        <w:t xml:space="preserve">href  </w:t>
      </w:r>
      <w:r>
        <w:rPr>
          <w:b/>
        </w:rPr>
        <w:t>Attribute</w:t>
      </w:r>
    </w:p>
    <w:p w14:paraId="0ED17761" w14:textId="77777777" w:rsidR="001B42F4" w:rsidRPr="003F0C6F" w:rsidRDefault="00726932" w:rsidP="001B42F4">
      <w:pPr>
        <w:pStyle w:val="ListParagraph"/>
        <w:numPr>
          <w:ilvl w:val="2"/>
          <w:numId w:val="1"/>
        </w:numPr>
        <w:rPr>
          <w:b/>
        </w:rPr>
      </w:pPr>
      <w:r>
        <w:t xml:space="preserve">HTML elements are defined with the </w:t>
      </w:r>
      <w:r w:rsidRPr="00726932">
        <w:rPr>
          <w:color w:val="FF0000"/>
        </w:rPr>
        <w:t>&lt;a&gt;</w:t>
      </w:r>
      <w:r>
        <w:rPr>
          <w:color w:val="FF0000"/>
        </w:rPr>
        <w:t xml:space="preserve"> </w:t>
      </w:r>
      <w:r w:rsidR="00972161">
        <w:t xml:space="preserve">tag. The link address is specified in the </w:t>
      </w:r>
      <w:r w:rsidR="00972161" w:rsidRPr="00972161">
        <w:rPr>
          <w:b/>
          <w:color w:val="FF0000"/>
        </w:rPr>
        <w:t>href</w:t>
      </w:r>
      <w:r w:rsidR="00972161">
        <w:t xml:space="preserve"> attribute</w:t>
      </w:r>
    </w:p>
    <w:p w14:paraId="14DD873A" w14:textId="77777777" w:rsidR="003F0C6F" w:rsidRDefault="003F0C6F" w:rsidP="003F0C6F">
      <w:pPr>
        <w:pStyle w:val="ListParagraph"/>
        <w:ind w:left="108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href</w:t>
      </w:r>
      <w:r>
        <w:rPr>
          <w:rStyle w:val="attributevaluecolor"/>
          <w:rFonts w:ascii="Consolas" w:hAnsi="Consolas"/>
          <w:color w:val="0000CD"/>
        </w:rPr>
        <w:t>="https://www.</w:t>
      </w:r>
      <w:r w:rsidR="002536C6">
        <w:rPr>
          <w:rStyle w:val="attributevaluecolor"/>
          <w:rFonts w:ascii="Consolas" w:hAnsi="Consolas"/>
          <w:color w:val="0000CD"/>
        </w:rPr>
        <w:t>google</w:t>
      </w:r>
      <w:r>
        <w:rPr>
          <w:rStyle w:val="attributevaluecolor"/>
          <w:rFonts w:ascii="Consolas" w:hAnsi="Consolas"/>
          <w:color w:val="0000CD"/>
        </w:rPr>
        <w:t>.com"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link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11997E63" w14:textId="77777777" w:rsidR="009675A2" w:rsidRDefault="009675A2" w:rsidP="009675A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 w:rsidRPr="00AA2DD0">
        <w:rPr>
          <w:b/>
          <w:color w:val="FF0000"/>
        </w:rPr>
        <w:t xml:space="preserve">src  </w:t>
      </w:r>
      <w:r>
        <w:rPr>
          <w:b/>
        </w:rPr>
        <w:t>Attribute</w:t>
      </w:r>
    </w:p>
    <w:p w14:paraId="489245ED" w14:textId="77777777" w:rsidR="002D75CE" w:rsidRPr="00131AC6" w:rsidRDefault="00BA68D0" w:rsidP="002D75CE">
      <w:pPr>
        <w:pStyle w:val="ListParagraph"/>
        <w:numPr>
          <w:ilvl w:val="2"/>
          <w:numId w:val="1"/>
        </w:numPr>
        <w:rPr>
          <w:b/>
        </w:rPr>
      </w:pPr>
      <w:r>
        <w:t xml:space="preserve">HTML images are defined in </w:t>
      </w:r>
      <w:r w:rsidR="00A22FA6" w:rsidRPr="00A22FA6">
        <w:rPr>
          <w:color w:val="FF0000"/>
        </w:rPr>
        <w:t>&lt;</w:t>
      </w:r>
      <w:r w:rsidRPr="00A22FA6">
        <w:rPr>
          <w:color w:val="FF0000"/>
        </w:rPr>
        <w:t>img</w:t>
      </w:r>
      <w:r w:rsidR="00A22FA6" w:rsidRPr="00A22FA6">
        <w:rPr>
          <w:color w:val="FF0000"/>
        </w:rPr>
        <w:t>&gt;</w:t>
      </w:r>
      <w:r>
        <w:t xml:space="preserve"> tag</w:t>
      </w:r>
    </w:p>
    <w:p w14:paraId="2E916426" w14:textId="77777777" w:rsidR="00131AC6" w:rsidRPr="00FE7D08" w:rsidRDefault="00131AC6" w:rsidP="002D75CE">
      <w:pPr>
        <w:pStyle w:val="ListParagraph"/>
        <w:numPr>
          <w:ilvl w:val="2"/>
          <w:numId w:val="1"/>
        </w:numPr>
        <w:rPr>
          <w:b/>
        </w:rPr>
      </w:pPr>
      <w:r>
        <w:t xml:space="preserve">The file name of the image source is specified in the </w:t>
      </w:r>
      <w:r w:rsidRPr="00131AC6">
        <w:rPr>
          <w:color w:val="FF0000"/>
        </w:rPr>
        <w:t>src</w:t>
      </w:r>
      <w:r>
        <w:t xml:space="preserve"> attribute.</w:t>
      </w:r>
    </w:p>
    <w:p w14:paraId="1ABBD17C" w14:textId="77777777" w:rsidR="00FE7D08" w:rsidRDefault="00FE7D08" w:rsidP="00FE7D08">
      <w:pPr>
        <w:pStyle w:val="ListParagraph"/>
        <w:ind w:left="1080"/>
        <w:rPr>
          <w:b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="img_girl.jpg"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3260470F" w14:textId="77777777" w:rsidR="00FC0C7D" w:rsidRDefault="009049A0" w:rsidP="002914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 w:rsidR="00FC0C7D" w:rsidRPr="00FC0C7D">
        <w:rPr>
          <w:b/>
          <w:color w:val="FF0000"/>
        </w:rPr>
        <w:t xml:space="preserve">width </w:t>
      </w:r>
      <w:r w:rsidR="00FC0C7D" w:rsidRPr="00FC0C7D">
        <w:rPr>
          <w:b/>
        </w:rPr>
        <w:t xml:space="preserve">and </w:t>
      </w:r>
      <w:r w:rsidR="00FC0C7D" w:rsidRPr="00FC0C7D">
        <w:rPr>
          <w:b/>
          <w:color w:val="FF0000"/>
        </w:rPr>
        <w:t>height</w:t>
      </w:r>
      <w:r w:rsidRPr="00FC0C7D">
        <w:rPr>
          <w:b/>
          <w:color w:val="FF0000"/>
        </w:rPr>
        <w:t xml:space="preserve"> </w:t>
      </w:r>
      <w:r>
        <w:rPr>
          <w:b/>
        </w:rPr>
        <w:t>Att</w:t>
      </w:r>
      <w:r w:rsidR="00291450">
        <w:rPr>
          <w:b/>
        </w:rPr>
        <w:t>ribute</w:t>
      </w:r>
    </w:p>
    <w:p w14:paraId="3292C917" w14:textId="77777777" w:rsidR="00291450" w:rsidRDefault="005F7538" w:rsidP="00291450">
      <w:pPr>
        <w:pStyle w:val="ListParagraph"/>
        <w:numPr>
          <w:ilvl w:val="2"/>
          <w:numId w:val="1"/>
        </w:numPr>
      </w:pPr>
      <w:r w:rsidRPr="005F7538">
        <w:t xml:space="preserve">Images in HTML have a set of </w:t>
      </w:r>
      <w:r>
        <w:t>size attributes</w:t>
      </w:r>
      <w:r w:rsidR="00642733">
        <w:t>, which specifies the width and height of the image:</w:t>
      </w:r>
    </w:p>
    <w:p w14:paraId="44394B80" w14:textId="77777777" w:rsidR="00642733" w:rsidRDefault="007F39A8" w:rsidP="00642733">
      <w:pPr>
        <w:pStyle w:val="ListParagraph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651246AA" w14:textId="77777777" w:rsidR="007F39A8" w:rsidRDefault="007F39A8" w:rsidP="007F39A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 w:rsidR="00AA2DD0">
        <w:rPr>
          <w:b/>
          <w:color w:val="FF0000"/>
        </w:rPr>
        <w:t>alt</w:t>
      </w:r>
      <w:r w:rsidRPr="00FC0C7D">
        <w:rPr>
          <w:b/>
          <w:color w:val="FF0000"/>
        </w:rPr>
        <w:t xml:space="preserve"> </w:t>
      </w:r>
      <w:r>
        <w:rPr>
          <w:b/>
        </w:rPr>
        <w:t>Attribute</w:t>
      </w:r>
    </w:p>
    <w:p w14:paraId="092DC772" w14:textId="77777777" w:rsidR="0036060B" w:rsidRDefault="00A54416" w:rsidP="0036060B">
      <w:pPr>
        <w:pStyle w:val="ListParagraph"/>
        <w:numPr>
          <w:ilvl w:val="2"/>
          <w:numId w:val="1"/>
        </w:numPr>
      </w:pPr>
      <w:r w:rsidRPr="00A54416">
        <w:t xml:space="preserve">The alt attribute </w:t>
      </w:r>
      <w:r>
        <w:t>specifies an alternative text to be used</w:t>
      </w:r>
      <w:r w:rsidR="00EF7BB4">
        <w:t>, when an image cannot be displayed.</w:t>
      </w:r>
    </w:p>
    <w:p w14:paraId="3C49122B" w14:textId="77777777" w:rsidR="00977127" w:rsidRDefault="00977127" w:rsidP="00977127">
      <w:pPr>
        <w:pStyle w:val="ListParagraph"/>
        <w:ind w:left="1080"/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="Girl with a jacket"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5A4AC679" w14:textId="77777777" w:rsidR="00977127" w:rsidRPr="00A54416" w:rsidRDefault="00977127" w:rsidP="0036060B">
      <w:pPr>
        <w:pStyle w:val="ListParagraph"/>
        <w:numPr>
          <w:ilvl w:val="2"/>
          <w:numId w:val="1"/>
        </w:numPr>
      </w:pPr>
      <w:r>
        <w:t xml:space="preserve">The </w:t>
      </w:r>
      <w:r w:rsidRPr="00977127">
        <w:rPr>
          <w:color w:val="FF0000"/>
        </w:rPr>
        <w:t xml:space="preserve">alt </w:t>
      </w:r>
      <w:r>
        <w:t>attribute is also useful if the image does not exists.</w:t>
      </w:r>
    </w:p>
    <w:p w14:paraId="01ACFB69" w14:textId="77777777" w:rsidR="00B92055" w:rsidRDefault="00B92055" w:rsidP="00B920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>
        <w:rPr>
          <w:b/>
          <w:color w:val="FF0000"/>
        </w:rPr>
        <w:t>style</w:t>
      </w:r>
      <w:r w:rsidRPr="00FC0C7D">
        <w:rPr>
          <w:b/>
          <w:color w:val="FF0000"/>
        </w:rPr>
        <w:t xml:space="preserve"> </w:t>
      </w:r>
      <w:r>
        <w:rPr>
          <w:b/>
        </w:rPr>
        <w:t>Attribute</w:t>
      </w:r>
    </w:p>
    <w:p w14:paraId="64358A63" w14:textId="77777777" w:rsidR="00B92055" w:rsidRPr="00B92055" w:rsidRDefault="00B92055" w:rsidP="00B92055">
      <w:pPr>
        <w:pStyle w:val="ListParagraph"/>
        <w:numPr>
          <w:ilvl w:val="2"/>
          <w:numId w:val="1"/>
        </w:numPr>
      </w:pPr>
      <w:r w:rsidRPr="00B92055">
        <w:t xml:space="preserve">The </w:t>
      </w:r>
      <w:r w:rsidRPr="00B92055">
        <w:rPr>
          <w:color w:val="FF0000"/>
        </w:rPr>
        <w:t xml:space="preserve">style </w:t>
      </w:r>
      <w:r w:rsidRPr="00B92055">
        <w:t xml:space="preserve">attribute is used to specify the </w:t>
      </w:r>
      <w:r>
        <w:t>styling of an element like, color, font, size, etc.</w:t>
      </w:r>
    </w:p>
    <w:p w14:paraId="750AEE5A" w14:textId="77777777" w:rsidR="00B92055" w:rsidRDefault="00954A2C" w:rsidP="00B92055">
      <w:pPr>
        <w:pStyle w:val="ListParagraph"/>
        <w:rPr>
          <w:b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="color:red"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I am a paragraph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3F66E33D" w14:textId="77777777" w:rsidR="00B92055" w:rsidRDefault="00B92055" w:rsidP="00B920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 w:rsidR="00954A2C">
        <w:rPr>
          <w:b/>
          <w:color w:val="FF0000"/>
        </w:rPr>
        <w:t>lang</w:t>
      </w:r>
      <w:r w:rsidRPr="00FC0C7D">
        <w:rPr>
          <w:b/>
          <w:color w:val="FF0000"/>
        </w:rPr>
        <w:t xml:space="preserve"> </w:t>
      </w:r>
      <w:r>
        <w:rPr>
          <w:b/>
        </w:rPr>
        <w:t>Attribute</w:t>
      </w:r>
    </w:p>
    <w:p w14:paraId="69286E67" w14:textId="77777777" w:rsidR="00954A2C" w:rsidRPr="004D45C4" w:rsidRDefault="001362B5" w:rsidP="00954A2C">
      <w:pPr>
        <w:pStyle w:val="ListParagraph"/>
        <w:numPr>
          <w:ilvl w:val="2"/>
          <w:numId w:val="1"/>
        </w:numPr>
        <w:rPr>
          <w:b/>
        </w:rPr>
      </w:pPr>
      <w:r>
        <w:t>The language of the docu</w:t>
      </w:r>
      <w:r w:rsidR="004D45C4">
        <w:t xml:space="preserve">ment can be declared in the </w:t>
      </w:r>
      <w:r w:rsidR="004D45C4" w:rsidRPr="004D45C4">
        <w:rPr>
          <w:color w:val="FF0000"/>
        </w:rPr>
        <w:t>&lt;html&gt;</w:t>
      </w:r>
      <w:r>
        <w:t xml:space="preserve"> tag</w:t>
      </w:r>
    </w:p>
    <w:p w14:paraId="4F205E0D" w14:textId="77777777" w:rsidR="004D45C4" w:rsidRPr="006C4BA4" w:rsidRDefault="004D45C4" w:rsidP="00954A2C">
      <w:pPr>
        <w:pStyle w:val="ListParagraph"/>
        <w:numPr>
          <w:ilvl w:val="2"/>
          <w:numId w:val="1"/>
        </w:numPr>
        <w:rPr>
          <w:b/>
        </w:rPr>
      </w:pPr>
      <w:r>
        <w:t xml:space="preserve">The language is declared with </w:t>
      </w:r>
      <w:r>
        <w:rPr>
          <w:color w:val="FF0000"/>
        </w:rPr>
        <w:t>lang</w:t>
      </w:r>
      <w:r>
        <w:t xml:space="preserve">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4BA4" w14:paraId="4C23F2C2" w14:textId="77777777" w:rsidTr="006C4BA4">
        <w:tc>
          <w:tcPr>
            <w:tcW w:w="8630" w:type="dxa"/>
          </w:tcPr>
          <w:p w14:paraId="27C5037F" w14:textId="77777777" w:rsidR="006C4BA4" w:rsidRDefault="006C4BA4" w:rsidP="006C4BA4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 w:rsidRPr="006C4BA4">
              <w:rPr>
                <w:rStyle w:val="tagcolor"/>
                <w:rFonts w:ascii="Consolas" w:hAnsi="Consolas"/>
                <w:b/>
                <w:color w:val="0000CD"/>
              </w:rPr>
              <w:t>&lt;</w:t>
            </w:r>
            <w:r w:rsidRPr="006C4BA4">
              <w:rPr>
                <w:rStyle w:val="tagnamecolor"/>
                <w:rFonts w:ascii="Consolas" w:hAnsi="Consolas"/>
                <w:b/>
                <w:color w:val="A52A2A"/>
              </w:rPr>
              <w:t>html</w:t>
            </w:r>
            <w:r w:rsidRPr="006C4BA4">
              <w:rPr>
                <w:rStyle w:val="attributecolor"/>
                <w:rFonts w:ascii="Consolas" w:hAnsi="Consolas"/>
                <w:b/>
                <w:color w:val="FF0000"/>
              </w:rPr>
              <w:t> lang</w:t>
            </w:r>
            <w:r w:rsidRPr="006C4BA4">
              <w:rPr>
                <w:rStyle w:val="attributevaluecolor"/>
                <w:rFonts w:ascii="Consolas" w:hAnsi="Consolas"/>
                <w:b/>
                <w:color w:val="0000CD"/>
              </w:rPr>
              <w:t>="en-US"</w:t>
            </w:r>
            <w:r w:rsidRPr="006C4BA4">
              <w:rPr>
                <w:rStyle w:val="tagcolor"/>
                <w:rFonts w:ascii="Consolas" w:hAnsi="Consolas"/>
                <w:b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...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1A24CB3B" w14:textId="77777777" w:rsidR="006C4BA4" w:rsidRPr="006C4BA4" w:rsidRDefault="006C4BA4" w:rsidP="006C4BA4">
      <w:pPr>
        <w:pStyle w:val="ListParagraph"/>
        <w:numPr>
          <w:ilvl w:val="2"/>
          <w:numId w:val="1"/>
        </w:numPr>
        <w:rPr>
          <w:b/>
        </w:rPr>
      </w:pPr>
      <w:r>
        <w:t>The first two letters specify language(</w:t>
      </w:r>
      <w:r>
        <w:rPr>
          <w:b/>
        </w:rPr>
        <w:t xml:space="preserve">en). </w:t>
      </w:r>
      <w:r>
        <w:t>If there is dialect, use two more letters (</w:t>
      </w:r>
      <w:r>
        <w:rPr>
          <w:b/>
        </w:rPr>
        <w:t>US).</w:t>
      </w:r>
    </w:p>
    <w:p w14:paraId="1095463E" w14:textId="77777777" w:rsidR="00954A2C" w:rsidRDefault="00954A2C" w:rsidP="00954A2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 w:rsidR="009175F3">
        <w:rPr>
          <w:b/>
          <w:color w:val="FF0000"/>
        </w:rPr>
        <w:t>title</w:t>
      </w:r>
      <w:r w:rsidRPr="00FC0C7D">
        <w:rPr>
          <w:b/>
          <w:color w:val="FF0000"/>
        </w:rPr>
        <w:t xml:space="preserve"> </w:t>
      </w:r>
      <w:r>
        <w:rPr>
          <w:b/>
        </w:rPr>
        <w:t>Attribute</w:t>
      </w:r>
    </w:p>
    <w:p w14:paraId="49B467A7" w14:textId="77777777" w:rsidR="00074DBE" w:rsidRPr="009673BC" w:rsidRDefault="009C7E30" w:rsidP="00074DBE">
      <w:pPr>
        <w:pStyle w:val="ListParagraph"/>
        <w:numPr>
          <w:ilvl w:val="2"/>
          <w:numId w:val="1"/>
        </w:numPr>
        <w:rPr>
          <w:b/>
        </w:rPr>
      </w:pPr>
      <w:r>
        <w:t>The value of the title attribute will be displayed as a tooltip when mouse over the element.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73BC" w14:paraId="00455B38" w14:textId="77777777" w:rsidTr="009673BC">
        <w:tc>
          <w:tcPr>
            <w:tcW w:w="9350" w:type="dxa"/>
          </w:tcPr>
          <w:p w14:paraId="28F9552D" w14:textId="77777777" w:rsidR="009673BC" w:rsidRPr="009673BC" w:rsidRDefault="009673BC" w:rsidP="009673BC">
            <w:pPr>
              <w:pStyle w:val="ListParagraph"/>
              <w:ind w:left="36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attributecolor"/>
                <w:rFonts w:ascii="Consolas" w:hAnsi="Consolas"/>
                <w:color w:val="FF0000"/>
              </w:rPr>
              <w:t> title</w:t>
            </w:r>
            <w:r>
              <w:rPr>
                <w:rStyle w:val="attributevaluecolor"/>
                <w:rFonts w:ascii="Consolas" w:hAnsi="Consolas"/>
                <w:color w:val="0000CD"/>
              </w:rPr>
              <w:t>="I'm a tooltip"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7FC92BD6" w14:textId="77777777" w:rsidR="00612241" w:rsidRDefault="00612241" w:rsidP="00612241">
      <w:pPr>
        <w:pStyle w:val="ListParagraph"/>
        <w:rPr>
          <w:b/>
        </w:rPr>
      </w:pPr>
    </w:p>
    <w:p w14:paraId="63A3AF4C" w14:textId="77777777" w:rsidR="00074DBE" w:rsidRDefault="00A05F8B" w:rsidP="00074DBE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lastRenderedPageBreak/>
        <w:t>Single/Double Quotes for</w:t>
      </w:r>
      <w:r w:rsidR="00074DBE" w:rsidRPr="00FC0C7D">
        <w:rPr>
          <w:b/>
          <w:color w:val="FF0000"/>
        </w:rPr>
        <w:t xml:space="preserve"> </w:t>
      </w:r>
      <w:r w:rsidR="00074DBE">
        <w:rPr>
          <w:b/>
        </w:rPr>
        <w:t>Attribute</w:t>
      </w:r>
      <w:r>
        <w:rPr>
          <w:b/>
        </w:rPr>
        <w:t>?</w:t>
      </w:r>
    </w:p>
    <w:p w14:paraId="1988D6E5" w14:textId="77777777" w:rsidR="003A4B6A" w:rsidRPr="00C615BE" w:rsidRDefault="003A4B6A" w:rsidP="003A4B6A">
      <w:pPr>
        <w:pStyle w:val="ListParagraph"/>
        <w:numPr>
          <w:ilvl w:val="2"/>
          <w:numId w:val="1"/>
        </w:numPr>
        <w:rPr>
          <w:b/>
        </w:rPr>
      </w:pPr>
      <w:r>
        <w:t>Double quotes around attribute values are the most common in HTML,</w:t>
      </w:r>
      <w:r w:rsidR="000375CD">
        <w:t xml:space="preserve"> but single quotes can also be used.</w:t>
      </w:r>
    </w:p>
    <w:p w14:paraId="31A8D254" w14:textId="77777777" w:rsidR="00C615BE" w:rsidRPr="004C12F3" w:rsidRDefault="00C615BE" w:rsidP="003A4B6A">
      <w:pPr>
        <w:pStyle w:val="ListParagraph"/>
        <w:numPr>
          <w:ilvl w:val="2"/>
          <w:numId w:val="1"/>
        </w:numPr>
        <w:rPr>
          <w:b/>
        </w:rPr>
      </w:pPr>
      <w:r>
        <w:t>In some situations, when the attribute value itself contains double quotes, it is necessary to use single quotes.</w:t>
      </w:r>
    </w:p>
    <w:p w14:paraId="3499B0C4" w14:textId="77777777" w:rsidR="004C12F3" w:rsidRPr="00AC5CFD" w:rsidRDefault="004C12F3" w:rsidP="004C12F3">
      <w:pPr>
        <w:pStyle w:val="ListParagraph"/>
        <w:ind w:firstLine="360"/>
        <w:rPr>
          <w:b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title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='John "ShotGun" Nelson'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071F174A" w14:textId="77777777" w:rsidR="00AC5CFD" w:rsidRPr="004C12F3" w:rsidRDefault="00AC5CFD" w:rsidP="003A4B6A">
      <w:pPr>
        <w:pStyle w:val="ListParagraph"/>
        <w:numPr>
          <w:ilvl w:val="2"/>
          <w:numId w:val="1"/>
        </w:numPr>
        <w:rPr>
          <w:b/>
        </w:rPr>
      </w:pPr>
      <w:r>
        <w:t>Or vice versa</w:t>
      </w:r>
    </w:p>
    <w:p w14:paraId="4ECD1B51" w14:textId="77777777" w:rsidR="004C12F3" w:rsidRPr="004C12F3" w:rsidRDefault="004C12F3" w:rsidP="004C12F3">
      <w:pPr>
        <w:ind w:left="360" w:firstLine="720"/>
        <w:rPr>
          <w:b/>
        </w:rPr>
      </w:pPr>
      <w:r w:rsidRPr="004C12F3"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 w:rsidRPr="004C12F3">
        <w:rPr>
          <w:rFonts w:ascii="Consolas" w:hAnsi="Consolas"/>
          <w:color w:val="A52A2A"/>
          <w:shd w:val="clear" w:color="auto" w:fill="FFFFFF"/>
        </w:rPr>
        <w:t>p</w:t>
      </w:r>
      <w:r w:rsidRPr="004C12F3">
        <w:rPr>
          <w:rStyle w:val="attributecolor"/>
          <w:rFonts w:ascii="Consolas" w:hAnsi="Consolas"/>
          <w:color w:val="FF0000"/>
          <w:shd w:val="clear" w:color="auto" w:fill="FFFFFF"/>
        </w:rPr>
        <w:t> title</w:t>
      </w:r>
      <w:r w:rsidRPr="004C12F3">
        <w:rPr>
          <w:rStyle w:val="attributevaluecolor"/>
          <w:rFonts w:ascii="Consolas" w:hAnsi="Consolas"/>
          <w:color w:val="0000CD"/>
          <w:shd w:val="clear" w:color="auto" w:fill="FFFFFF"/>
        </w:rPr>
        <w:t>="John 'ShotGun' Nelson"</w:t>
      </w:r>
      <w:r w:rsidRPr="004C12F3"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2D9DDD6D" w14:textId="77777777" w:rsidR="00954A2C" w:rsidRDefault="00954A2C" w:rsidP="00A43D83">
      <w:pPr>
        <w:rPr>
          <w:b/>
        </w:rPr>
      </w:pPr>
    </w:p>
    <w:p w14:paraId="1C4460C3" w14:textId="77777777" w:rsidR="00A43D83" w:rsidRDefault="00A43D83" w:rsidP="00A43D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HTML </w:t>
      </w:r>
      <w:r w:rsidR="002D2278">
        <w:rPr>
          <w:b/>
        </w:rPr>
        <w:t>Headings</w:t>
      </w:r>
    </w:p>
    <w:p w14:paraId="0640DB3B" w14:textId="77777777" w:rsidR="006E39DF" w:rsidRPr="00702A82" w:rsidRDefault="001E5FBC" w:rsidP="006E39DF">
      <w:pPr>
        <w:pStyle w:val="ListParagraph"/>
        <w:numPr>
          <w:ilvl w:val="1"/>
          <w:numId w:val="1"/>
        </w:numPr>
        <w:rPr>
          <w:rStyle w:val="attributecolor"/>
          <w:b/>
        </w:rPr>
      </w:pPr>
      <w:r>
        <w:t xml:space="preserve">HTML headings are defined with 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&lt;h1&gt; </w:t>
      </w:r>
      <w:r>
        <w:rPr>
          <w:rStyle w:val="attributecolor"/>
          <w:rFonts w:ascii="Consolas" w:hAnsi="Consolas"/>
          <w:shd w:val="clear" w:color="auto" w:fill="FFFFFF"/>
        </w:rPr>
        <w:t>to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 &lt;h6&gt; </w:t>
      </w:r>
      <w:r>
        <w:rPr>
          <w:rStyle w:val="attributecolor"/>
          <w:rFonts w:ascii="Consolas" w:hAnsi="Consolas"/>
          <w:shd w:val="clear" w:color="auto" w:fill="FFFFFF"/>
        </w:rPr>
        <w:t>tags</w:t>
      </w:r>
      <w:r w:rsidR="00702A82">
        <w:rPr>
          <w:rStyle w:val="attributecolor"/>
          <w:rFonts w:ascii="Consolas" w:hAnsi="Consolas"/>
          <w:shd w:val="clear" w:color="auto" w:fill="FFFFFF"/>
        </w:rPr>
        <w:t>.</w:t>
      </w:r>
    </w:p>
    <w:p w14:paraId="0127175E" w14:textId="77777777" w:rsidR="00702A82" w:rsidRPr="00702A82" w:rsidRDefault="00702A82" w:rsidP="006E39DF">
      <w:pPr>
        <w:pStyle w:val="ListParagraph"/>
        <w:numPr>
          <w:ilvl w:val="1"/>
          <w:numId w:val="1"/>
        </w:numPr>
        <w:rPr>
          <w:rStyle w:val="attributecolor"/>
          <w:b/>
        </w:rPr>
      </w:pPr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&lt;h1&gt; </w:t>
      </w:r>
      <w:r>
        <w:rPr>
          <w:rStyle w:val="attributecolor"/>
          <w:rFonts w:ascii="Consolas" w:hAnsi="Consolas"/>
          <w:shd w:val="clear" w:color="auto" w:fill="FFFFFF"/>
        </w:rPr>
        <w:t>defines the most important heading</w:t>
      </w:r>
      <w:r w:rsidR="00100005">
        <w:rPr>
          <w:rStyle w:val="attributecolor"/>
          <w:rFonts w:ascii="Consolas" w:hAnsi="Consolas"/>
          <w:shd w:val="clear" w:color="auto" w:fill="FFFFFF"/>
        </w:rPr>
        <w:t>.</w:t>
      </w:r>
    </w:p>
    <w:p w14:paraId="53B815B6" w14:textId="77777777" w:rsidR="00702A82" w:rsidRPr="00100005" w:rsidRDefault="00702A82" w:rsidP="006E39DF">
      <w:pPr>
        <w:pStyle w:val="ListParagraph"/>
        <w:numPr>
          <w:ilvl w:val="1"/>
          <w:numId w:val="1"/>
        </w:numPr>
        <w:rPr>
          <w:rStyle w:val="attributecolor"/>
          <w:b/>
        </w:rPr>
      </w:pPr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&lt;h6&gt; </w:t>
      </w:r>
      <w:r>
        <w:rPr>
          <w:rStyle w:val="attributecolor"/>
          <w:rFonts w:ascii="Consolas" w:hAnsi="Consolas"/>
          <w:shd w:val="clear" w:color="auto" w:fill="FFFFFF"/>
        </w:rPr>
        <w:t>defines the least important heading</w:t>
      </w:r>
      <w:r w:rsidR="00100005">
        <w:rPr>
          <w:rStyle w:val="attributecolor"/>
          <w:rFonts w:ascii="Consolas" w:hAnsi="Consolas"/>
          <w:shd w:val="clear" w:color="auto" w:fill="FFFFFF"/>
        </w:rPr>
        <w:t>.</w:t>
      </w:r>
    </w:p>
    <w:p w14:paraId="5825D988" w14:textId="77777777" w:rsidR="00100005" w:rsidRDefault="0069145A" w:rsidP="0069145A">
      <w:pPr>
        <w:ind w:left="360"/>
      </w:pPr>
      <w:r>
        <w:rPr>
          <w:b/>
        </w:rPr>
        <w:t xml:space="preserve">Note: </w:t>
      </w:r>
      <w:r>
        <w:t>Browsers automatically add some white space( a margin) before and after heading</w:t>
      </w:r>
    </w:p>
    <w:p w14:paraId="3F1729B9" w14:textId="77777777" w:rsidR="005F3F97" w:rsidRDefault="005F3F97" w:rsidP="005F3F97">
      <w:pPr>
        <w:pStyle w:val="ListParagraph"/>
        <w:numPr>
          <w:ilvl w:val="1"/>
          <w:numId w:val="1"/>
        </w:numPr>
      </w:pPr>
      <w:r>
        <w:t xml:space="preserve">Each HTML heading has a default size. </w:t>
      </w:r>
      <w:r w:rsidR="00FE2B57">
        <w:t>However,</w:t>
      </w:r>
      <w:r>
        <w:t xml:space="preserve"> we can specify the size for any heading with the </w:t>
      </w:r>
    </w:p>
    <w:p w14:paraId="76A86696" w14:textId="77777777" w:rsidR="005F3F97" w:rsidRDefault="005F3F97" w:rsidP="005F3F97">
      <w:pPr>
        <w:pStyle w:val="ListParagraph"/>
      </w:pPr>
      <w:r>
        <w:rPr>
          <w:color w:val="FF0000"/>
        </w:rPr>
        <w:t>st</w:t>
      </w:r>
      <w:r w:rsidRPr="005F3F97">
        <w:rPr>
          <w:color w:val="FF0000"/>
        </w:rPr>
        <w:t>yle</w:t>
      </w:r>
      <w:r>
        <w:rPr>
          <w:color w:val="FF0000"/>
        </w:rPr>
        <w:t xml:space="preserve"> </w:t>
      </w:r>
      <w:r>
        <w:t>attribute</w:t>
      </w:r>
      <w:r w:rsidR="00496198">
        <w:t xml:space="preserve">, using the CSS </w:t>
      </w:r>
      <w:r w:rsidR="00496198" w:rsidRPr="00496198">
        <w:rPr>
          <w:color w:val="FF0000"/>
        </w:rPr>
        <w:t>font-size</w:t>
      </w:r>
      <w:r w:rsidR="00496198">
        <w:t xml:space="preserve"> property</w:t>
      </w:r>
    </w:p>
    <w:p w14:paraId="3574742A" w14:textId="77777777" w:rsidR="00FE2B57" w:rsidRDefault="00FE2B57" w:rsidP="005F3F97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="font-size:60px;"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Heading 1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</w:p>
    <w:p w14:paraId="4F9949D8" w14:textId="77777777" w:rsidR="00BC38DF" w:rsidRDefault="00BC38DF" w:rsidP="005F3F97">
      <w:pPr>
        <w:pStyle w:val="ListParagraph"/>
        <w:rPr>
          <w:rStyle w:val="tagcolor"/>
          <w:rFonts w:ascii="Consolas" w:hAnsi="Consolas"/>
          <w:color w:val="0000CD"/>
        </w:rPr>
      </w:pPr>
    </w:p>
    <w:p w14:paraId="46B2D476" w14:textId="77777777" w:rsidR="00BC38DF" w:rsidRDefault="00BC38DF" w:rsidP="00BC38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Horizontal Rules</w:t>
      </w:r>
    </w:p>
    <w:p w14:paraId="558D8969" w14:textId="77777777" w:rsidR="00E3133B" w:rsidRPr="00740A25" w:rsidRDefault="00E3133B" w:rsidP="00E3133B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r w:rsidRPr="00E3133B">
        <w:rPr>
          <w:color w:val="FF0000"/>
        </w:rPr>
        <w:t>&lt;hr&gt;</w:t>
      </w:r>
      <w:r>
        <w:rPr>
          <w:color w:val="FF0000"/>
        </w:rPr>
        <w:t xml:space="preserve"> </w:t>
      </w:r>
      <w:r>
        <w:t>tag defines a thematic break in an HTML page, and is most often displayed as a horizontal rule.</w:t>
      </w:r>
    </w:p>
    <w:p w14:paraId="31DD531E" w14:textId="77777777" w:rsidR="00740A25" w:rsidRPr="008E0609" w:rsidRDefault="00740A25" w:rsidP="00740A25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r w:rsidRPr="00E3133B">
        <w:rPr>
          <w:color w:val="FF0000"/>
        </w:rPr>
        <w:t>&lt;hr&gt;</w:t>
      </w:r>
      <w:r>
        <w:rPr>
          <w:color w:val="FF0000"/>
        </w:rPr>
        <w:t xml:space="preserve"> </w:t>
      </w:r>
      <w:r>
        <w:t>element is used to separate content in an HTML page.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E0609" w14:paraId="7E700EB4" w14:textId="77777777" w:rsidTr="008E0609">
        <w:tc>
          <w:tcPr>
            <w:tcW w:w="9350" w:type="dxa"/>
          </w:tcPr>
          <w:p w14:paraId="12CA74CD" w14:textId="77777777" w:rsidR="008E0609" w:rsidRPr="008E0609" w:rsidRDefault="008E0609" w:rsidP="008E0609">
            <w:pPr>
              <w:pStyle w:val="ListParagraph"/>
              <w:spacing w:before="100" w:beforeAutospacing="1" w:after="100" w:afterAutospacing="1"/>
              <w:ind w:left="36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 w:rsidRPr="008E06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  <w:t>This is heading 1</w:t>
            </w:r>
          </w:p>
          <w:p w14:paraId="7BEF9A36" w14:textId="77777777" w:rsidR="008E0609" w:rsidRPr="008E0609" w:rsidRDefault="008E0609" w:rsidP="008E0609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60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This is some text.</w:t>
            </w:r>
          </w:p>
          <w:p w14:paraId="31FBFD3C" w14:textId="77777777" w:rsidR="008E0609" w:rsidRPr="008E0609" w:rsidRDefault="002B4906" w:rsidP="008E0609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4C5C387B">
                <v:rect id="_x0000_i1025" style="width:0;height:1.5pt" o:hralign="center" o:hrstd="t" o:hrnoshade="t" o:hr="t" fillcolor="black" stroked="f"/>
              </w:pict>
            </w:r>
          </w:p>
          <w:p w14:paraId="2B2EA4C4" w14:textId="77777777" w:rsidR="008E0609" w:rsidRPr="008E0609" w:rsidRDefault="008E0609" w:rsidP="008E0609">
            <w:pPr>
              <w:pStyle w:val="ListParagraph"/>
              <w:spacing w:before="100" w:beforeAutospacing="1" w:after="100" w:afterAutospacing="1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8E060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This is heading 2</w:t>
            </w:r>
          </w:p>
          <w:p w14:paraId="3773AEFF" w14:textId="77777777" w:rsidR="008E0609" w:rsidRPr="008E0609" w:rsidRDefault="008E0609" w:rsidP="008E0609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60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This is some other text.</w:t>
            </w:r>
          </w:p>
          <w:p w14:paraId="6C0D4486" w14:textId="77777777" w:rsidR="008E0609" w:rsidRPr="008E0609" w:rsidRDefault="002B4906" w:rsidP="008E0609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08EFADB7">
                <v:rect id="_x0000_i1026" style="width:0;height:1.5pt" o:hralign="center" o:hrstd="t" o:hrnoshade="t" o:hr="t" fillcolor="black" stroked="f"/>
              </w:pict>
            </w:r>
          </w:p>
          <w:p w14:paraId="540ACB5B" w14:textId="77777777" w:rsidR="008E0609" w:rsidRPr="008E0609" w:rsidRDefault="008E0609" w:rsidP="008E0609">
            <w:pPr>
              <w:pStyle w:val="ListParagraph"/>
              <w:spacing w:before="100" w:beforeAutospacing="1" w:after="100" w:afterAutospacing="1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8E060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This is heading 2</w:t>
            </w:r>
          </w:p>
          <w:p w14:paraId="3D283382" w14:textId="77777777" w:rsidR="008E0609" w:rsidRPr="008E0609" w:rsidRDefault="008E0609" w:rsidP="008E0609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60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This is some other text.</w:t>
            </w:r>
          </w:p>
          <w:p w14:paraId="4A4CC6B6" w14:textId="77777777" w:rsidR="008E0609" w:rsidRPr="008E0609" w:rsidRDefault="008E0609" w:rsidP="008E0609">
            <w:pPr>
              <w:pStyle w:val="ListParagraph"/>
              <w:ind w:left="360"/>
              <w:rPr>
                <w:b/>
              </w:rPr>
            </w:pPr>
          </w:p>
        </w:tc>
      </w:tr>
    </w:tbl>
    <w:p w14:paraId="2BF10062" w14:textId="77777777" w:rsidR="008E0609" w:rsidRDefault="008E0609" w:rsidP="008E0609">
      <w:pPr>
        <w:ind w:left="360"/>
        <w:rPr>
          <w:b/>
        </w:rPr>
      </w:pPr>
    </w:p>
    <w:p w14:paraId="57A88625" w14:textId="77777777" w:rsidR="00AF519F" w:rsidRDefault="00AF519F" w:rsidP="008E0609">
      <w:pPr>
        <w:ind w:left="360"/>
        <w:rPr>
          <w:b/>
        </w:rPr>
      </w:pPr>
    </w:p>
    <w:p w14:paraId="772F0B69" w14:textId="77777777" w:rsidR="00AF519F" w:rsidRDefault="00AF519F" w:rsidP="008E0609">
      <w:pPr>
        <w:ind w:left="360"/>
        <w:rPr>
          <w:b/>
        </w:rPr>
      </w:pPr>
    </w:p>
    <w:p w14:paraId="62D5B068" w14:textId="77777777" w:rsidR="00AF519F" w:rsidRDefault="00AF519F" w:rsidP="008E0609">
      <w:pPr>
        <w:ind w:left="360"/>
        <w:rPr>
          <w:b/>
        </w:rPr>
      </w:pPr>
    </w:p>
    <w:p w14:paraId="3ADD69F6" w14:textId="77777777" w:rsidR="00AF519F" w:rsidRDefault="00AF519F" w:rsidP="008E0609">
      <w:pPr>
        <w:ind w:left="360"/>
        <w:rPr>
          <w:b/>
        </w:rPr>
      </w:pPr>
    </w:p>
    <w:p w14:paraId="5B36D696" w14:textId="77777777" w:rsidR="00AF519F" w:rsidRPr="008E0609" w:rsidRDefault="00AF519F" w:rsidP="008E0609">
      <w:pPr>
        <w:ind w:left="360"/>
        <w:rPr>
          <w:b/>
        </w:rPr>
      </w:pPr>
    </w:p>
    <w:p w14:paraId="61D318A0" w14:textId="77777777" w:rsidR="00894F8D" w:rsidRDefault="00894F8D" w:rsidP="00894F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HTML </w:t>
      </w:r>
      <w:r w:rsidRPr="00894F8D">
        <w:rPr>
          <w:b/>
          <w:color w:val="FF0000"/>
        </w:rPr>
        <w:t>&lt;head&gt;</w:t>
      </w:r>
      <w:r>
        <w:rPr>
          <w:b/>
        </w:rPr>
        <w:t xml:space="preserve"> element</w:t>
      </w:r>
    </w:p>
    <w:p w14:paraId="7A648DAF" w14:textId="77777777" w:rsidR="00A73245" w:rsidRPr="00A73245" w:rsidRDefault="00A73245" w:rsidP="00A73245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r w:rsidRPr="00894F8D">
        <w:rPr>
          <w:b/>
          <w:color w:val="FF0000"/>
        </w:rPr>
        <w:t>&lt;head&gt;</w:t>
      </w:r>
      <w:r>
        <w:rPr>
          <w:b/>
        </w:rPr>
        <w:t xml:space="preserve"> </w:t>
      </w:r>
      <w:r w:rsidRPr="00A73245">
        <w:t>element</w:t>
      </w:r>
      <w:r>
        <w:t xml:space="preserve"> is a container for metadata.</w:t>
      </w:r>
    </w:p>
    <w:p w14:paraId="7E9C716D" w14:textId="77777777" w:rsidR="00A73245" w:rsidRDefault="00A73245" w:rsidP="00A73245">
      <w:pPr>
        <w:pStyle w:val="ListParagraph"/>
        <w:numPr>
          <w:ilvl w:val="1"/>
          <w:numId w:val="1"/>
        </w:numPr>
        <w:rPr>
          <w:b/>
        </w:rPr>
      </w:pPr>
      <w:r>
        <w:t>HTML metadata is data about the document.</w:t>
      </w:r>
    </w:p>
    <w:p w14:paraId="52B8505E" w14:textId="77777777" w:rsidR="00A73245" w:rsidRPr="00534C93" w:rsidRDefault="00A73245" w:rsidP="00A73245">
      <w:pPr>
        <w:pStyle w:val="ListParagraph"/>
        <w:numPr>
          <w:ilvl w:val="1"/>
          <w:numId w:val="1"/>
        </w:numPr>
        <w:rPr>
          <w:b/>
        </w:rPr>
      </w:pPr>
      <w:r>
        <w:t>Metadata is not displayed over the HTML page.</w:t>
      </w:r>
    </w:p>
    <w:p w14:paraId="03F0040A" w14:textId="77777777" w:rsidR="00534C93" w:rsidRPr="00534C93" w:rsidRDefault="00534C93" w:rsidP="00534C93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534C93">
        <w:rPr>
          <w:rFonts w:cstheme="minorHAnsi"/>
          <w:color w:val="000000"/>
          <w:shd w:val="clear" w:color="auto" w:fill="FFFFFF"/>
        </w:rPr>
        <w:t>The </w:t>
      </w:r>
      <w:r w:rsidRPr="00534C9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shd w:val="clear" w:color="auto" w:fill="F1F1F1"/>
        </w:rPr>
        <w:t>&lt;head&gt;</w:t>
      </w:r>
      <w:r w:rsidRPr="00534C93">
        <w:rPr>
          <w:rFonts w:cstheme="minorHAnsi"/>
          <w:color w:val="000000"/>
          <w:shd w:val="clear" w:color="auto" w:fill="FFFFFF"/>
        </w:rPr>
        <w:t> element is placed between the </w:t>
      </w:r>
      <w:r w:rsidRPr="00534C9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shd w:val="clear" w:color="auto" w:fill="F1F1F1"/>
        </w:rPr>
        <w:t>&lt;html&gt;</w:t>
      </w:r>
      <w:r w:rsidRPr="00534C93">
        <w:rPr>
          <w:rFonts w:cstheme="minorHAnsi"/>
          <w:color w:val="000000"/>
          <w:shd w:val="clear" w:color="auto" w:fill="FFFFFF"/>
        </w:rPr>
        <w:t> tag and the </w:t>
      </w:r>
      <w:r w:rsidRPr="00534C9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shd w:val="clear" w:color="auto" w:fill="F1F1F1"/>
        </w:rPr>
        <w:t>&lt;body&gt;</w:t>
      </w:r>
      <w:r w:rsidRPr="00534C93">
        <w:rPr>
          <w:rFonts w:cstheme="minorHAnsi"/>
          <w:color w:val="000000"/>
          <w:shd w:val="clear" w:color="auto" w:fill="FFFFFF"/>
        </w:rPr>
        <w:t> tag: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906" w14:paraId="4EDFA99D" w14:textId="77777777" w:rsidTr="00CC6906">
        <w:tc>
          <w:tcPr>
            <w:tcW w:w="9350" w:type="dxa"/>
          </w:tcPr>
          <w:p w14:paraId="29D7979A" w14:textId="77777777" w:rsidR="00CC6906" w:rsidRDefault="00CC6906" w:rsidP="00BC38DF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First HTML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</w:rPr>
              <w:t> charset</w:t>
            </w:r>
            <w:r>
              <w:rPr>
                <w:rStyle w:val="attributevaluecolor"/>
                <w:rFonts w:ascii="Consolas" w:hAnsi="Consolas"/>
                <w:color w:val="0000CD"/>
              </w:rPr>
              <w:t>="UTF-8"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</w:t>
            </w:r>
          </w:p>
        </w:tc>
      </w:tr>
    </w:tbl>
    <w:p w14:paraId="757ACE7D" w14:textId="77777777" w:rsidR="002638AC" w:rsidRDefault="002638AC" w:rsidP="002638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HTML </w:t>
      </w:r>
      <w:r w:rsidRPr="00894F8D">
        <w:rPr>
          <w:b/>
          <w:color w:val="FF0000"/>
        </w:rPr>
        <w:t>&lt;</w:t>
      </w:r>
      <w:r>
        <w:rPr>
          <w:b/>
          <w:color w:val="FF0000"/>
        </w:rPr>
        <w:t>p</w:t>
      </w:r>
      <w:r w:rsidRPr="00894F8D">
        <w:rPr>
          <w:b/>
          <w:color w:val="FF0000"/>
        </w:rPr>
        <w:t>&gt;</w:t>
      </w:r>
      <w:r>
        <w:rPr>
          <w:b/>
        </w:rPr>
        <w:t xml:space="preserve"> </w:t>
      </w:r>
      <w:r w:rsidR="00356538">
        <w:rPr>
          <w:b/>
        </w:rPr>
        <w:t>P</w:t>
      </w:r>
      <w:r>
        <w:rPr>
          <w:b/>
        </w:rPr>
        <w:t>aragraphs</w:t>
      </w:r>
    </w:p>
    <w:p w14:paraId="0350852E" w14:textId="77777777" w:rsidR="00CD658E" w:rsidRPr="00E863E1" w:rsidRDefault="00C61D19" w:rsidP="00CD658E">
      <w:pPr>
        <w:pStyle w:val="ListParagraph"/>
        <w:numPr>
          <w:ilvl w:val="1"/>
          <w:numId w:val="1"/>
        </w:numPr>
        <w:rPr>
          <w:b/>
        </w:rPr>
      </w:pPr>
      <w:r>
        <w:t>The HTML &lt;p&gt; element defines the paragraphs.</w:t>
      </w:r>
    </w:p>
    <w:p w14:paraId="4311DB40" w14:textId="77777777" w:rsidR="00E863E1" w:rsidRDefault="00E863E1" w:rsidP="00CD658E">
      <w:pPr>
        <w:pStyle w:val="ListParagraph"/>
        <w:numPr>
          <w:ilvl w:val="1"/>
          <w:numId w:val="1"/>
        </w:numPr>
        <w:rPr>
          <w:b/>
        </w:rPr>
      </w:pPr>
      <w:r>
        <w:t xml:space="preserve">Browsers automatically add some white space (a margin) before and after a paragraph.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27F" w14:paraId="03B43AE8" w14:textId="77777777" w:rsidTr="000D427F">
        <w:tc>
          <w:tcPr>
            <w:tcW w:w="9350" w:type="dxa"/>
          </w:tcPr>
          <w:p w14:paraId="1F15002B" w14:textId="77777777" w:rsidR="000D427F" w:rsidRDefault="000D427F" w:rsidP="00BC38DF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another paragraph.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34447C1F" w14:textId="77777777" w:rsidR="009B7A2F" w:rsidRDefault="009B7A2F" w:rsidP="009B7A2F">
      <w:pPr>
        <w:pStyle w:val="ListParagraph"/>
        <w:ind w:left="360"/>
        <w:rPr>
          <w:b/>
        </w:rPr>
      </w:pPr>
    </w:p>
    <w:p w14:paraId="425A80B0" w14:textId="77777777" w:rsidR="000D427F" w:rsidRDefault="00AD6014" w:rsidP="000D42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Display</w:t>
      </w:r>
    </w:p>
    <w:p w14:paraId="2507A818" w14:textId="77777777" w:rsidR="00B04018" w:rsidRPr="00B04018" w:rsidRDefault="00B04018" w:rsidP="00B04018">
      <w:pPr>
        <w:pStyle w:val="ListParagraph"/>
        <w:numPr>
          <w:ilvl w:val="1"/>
          <w:numId w:val="1"/>
        </w:numPr>
        <w:rPr>
          <w:b/>
        </w:rPr>
      </w:pPr>
      <w:r>
        <w:t>We cannot be sure how HTML will be displayed.</w:t>
      </w:r>
    </w:p>
    <w:p w14:paraId="31C8777D" w14:textId="77777777" w:rsidR="00B04018" w:rsidRPr="002901A5" w:rsidRDefault="002901A5" w:rsidP="00B04018">
      <w:pPr>
        <w:pStyle w:val="ListParagraph"/>
        <w:numPr>
          <w:ilvl w:val="1"/>
          <w:numId w:val="1"/>
        </w:numPr>
        <w:rPr>
          <w:b/>
        </w:rPr>
      </w:pPr>
      <w:r>
        <w:t>Large or small screens, and resized windows will create different results.</w:t>
      </w:r>
    </w:p>
    <w:p w14:paraId="729CB6EC" w14:textId="77777777" w:rsidR="002901A5" w:rsidRPr="00404477" w:rsidRDefault="00007A43" w:rsidP="00B04018">
      <w:pPr>
        <w:pStyle w:val="ListParagraph"/>
        <w:numPr>
          <w:ilvl w:val="1"/>
          <w:numId w:val="1"/>
        </w:numPr>
        <w:rPr>
          <w:b/>
        </w:rPr>
      </w:pPr>
      <w:r>
        <w:t>With HTML, we cannot change the output by adding extra space or extra lines in our HTML code.</w:t>
      </w:r>
    </w:p>
    <w:p w14:paraId="012264A3" w14:textId="77777777" w:rsidR="002B5DDA" w:rsidRDefault="00404477" w:rsidP="00B04018">
      <w:pPr>
        <w:pStyle w:val="ListParagraph"/>
        <w:numPr>
          <w:ilvl w:val="1"/>
          <w:numId w:val="1"/>
        </w:numPr>
        <w:rPr>
          <w:b/>
        </w:rPr>
      </w:pPr>
      <w:r>
        <w:t>The browser will remove if any extra space or extra lines when the page is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226"/>
      </w:tblGrid>
      <w:tr w:rsidR="002B5DDA" w14:paraId="5BC3FEB7" w14:textId="77777777" w:rsidTr="005B7239">
        <w:tc>
          <w:tcPr>
            <w:tcW w:w="4404" w:type="dxa"/>
          </w:tcPr>
          <w:p w14:paraId="1F7B8015" w14:textId="77777777" w:rsidR="002B5DDA" w:rsidRDefault="002B5DDA" w:rsidP="002B5DDA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paragraph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contains a lot of lines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in the source code,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but the browser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ignores it.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paragraph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contains         a lot of spaces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in the source         code,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but the        browser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ignores it.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4226" w:type="dxa"/>
          </w:tcPr>
          <w:p w14:paraId="5FED6851" w14:textId="77777777" w:rsidR="002B5DDA" w:rsidRDefault="002B5DDA" w:rsidP="002B5DD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This paragraph contains a lot of lines in the source code, but the browser ignores it.</w:t>
            </w:r>
          </w:p>
          <w:p w14:paraId="31C7C3BB" w14:textId="77777777" w:rsidR="002B5DDA" w:rsidRDefault="002B5DDA" w:rsidP="002B5DD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This paragraph contains a lot of spaces in the source code, but the browser ignores it.</w:t>
            </w:r>
          </w:p>
          <w:p w14:paraId="57ACA610" w14:textId="77777777" w:rsidR="002B5DDA" w:rsidRDefault="002B5DDA" w:rsidP="002B5DD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The number of lines in a paragraph depends on the size of the browser window. If you resize the browser window, the number of lines in this paragraph will change.</w:t>
            </w:r>
          </w:p>
          <w:p w14:paraId="156B9872" w14:textId="77777777" w:rsidR="002B5DDA" w:rsidRDefault="002B5DDA" w:rsidP="002B5DDA">
            <w:pPr>
              <w:pStyle w:val="ListParagraph"/>
              <w:ind w:left="0"/>
              <w:rPr>
                <w:b/>
              </w:rPr>
            </w:pPr>
          </w:p>
        </w:tc>
      </w:tr>
    </w:tbl>
    <w:p w14:paraId="090FA041" w14:textId="77777777" w:rsidR="005B7239" w:rsidRDefault="005B7239" w:rsidP="005B72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HTML Line Breaks</w:t>
      </w:r>
    </w:p>
    <w:p w14:paraId="37839510" w14:textId="77777777" w:rsidR="005B7239" w:rsidRPr="00244BCC" w:rsidRDefault="00EB03A4" w:rsidP="005B7239">
      <w:pPr>
        <w:pStyle w:val="ListParagraph"/>
        <w:numPr>
          <w:ilvl w:val="1"/>
          <w:numId w:val="1"/>
        </w:numPr>
        <w:rPr>
          <w:b/>
        </w:rPr>
      </w:pPr>
      <w:r>
        <w:t xml:space="preserve">The HTML </w:t>
      </w:r>
      <w:r w:rsidRPr="00894F8D">
        <w:rPr>
          <w:b/>
          <w:color w:val="FF0000"/>
        </w:rPr>
        <w:t>&lt;</w:t>
      </w:r>
      <w:r>
        <w:rPr>
          <w:b/>
          <w:color w:val="FF0000"/>
        </w:rPr>
        <w:t>br</w:t>
      </w:r>
      <w:r w:rsidRPr="00894F8D">
        <w:rPr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EB03A4">
        <w:t>elements defines a</w:t>
      </w:r>
      <w:r>
        <w:t xml:space="preserve"> line break</w:t>
      </w:r>
      <w:r w:rsidR="00244BCC">
        <w:t>.</w:t>
      </w:r>
    </w:p>
    <w:p w14:paraId="4DFA4A2C" w14:textId="77777777" w:rsidR="00244BCC" w:rsidRPr="003634A8" w:rsidRDefault="00244BCC" w:rsidP="005B7239">
      <w:pPr>
        <w:pStyle w:val="ListParagraph"/>
        <w:numPr>
          <w:ilvl w:val="1"/>
          <w:numId w:val="1"/>
        </w:numPr>
        <w:rPr>
          <w:b/>
        </w:rPr>
      </w:pPr>
      <w:r>
        <w:t xml:space="preserve">Use </w:t>
      </w:r>
      <w:r w:rsidRPr="00894F8D">
        <w:rPr>
          <w:b/>
          <w:color w:val="FF0000"/>
        </w:rPr>
        <w:t>&lt;</w:t>
      </w:r>
      <w:r>
        <w:rPr>
          <w:b/>
          <w:color w:val="FF0000"/>
        </w:rPr>
        <w:t>br</w:t>
      </w:r>
      <w:r w:rsidRPr="00894F8D">
        <w:rPr>
          <w:b/>
          <w:color w:val="FF0000"/>
        </w:rPr>
        <w:t>&gt;</w:t>
      </w:r>
      <w:r>
        <w:rPr>
          <w:b/>
          <w:color w:val="FF0000"/>
        </w:rPr>
        <w:t xml:space="preserve"> </w:t>
      </w:r>
      <w:r>
        <w:t>if we want line break without starting a new paragraph.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4"/>
        <w:gridCol w:w="4466"/>
      </w:tblGrid>
      <w:tr w:rsidR="006519C9" w14:paraId="17CA9A09" w14:textId="77777777" w:rsidTr="00F7585A">
        <w:tc>
          <w:tcPr>
            <w:tcW w:w="4524" w:type="dxa"/>
          </w:tcPr>
          <w:p w14:paraId="15FC5F24" w14:textId="77777777" w:rsidR="006519C9" w:rsidRDefault="006519C9" w:rsidP="003634A8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 paragraph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with line breaks.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4466" w:type="dxa"/>
          </w:tcPr>
          <w:p w14:paraId="0DDAA3CD" w14:textId="77777777" w:rsidR="006519C9" w:rsidRDefault="006519C9" w:rsidP="003634A8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This is</w:t>
            </w:r>
            <w:r>
              <w:rPr>
                <w:color w:val="000000"/>
                <w:sz w:val="27"/>
                <w:szCs w:val="27"/>
              </w:rPr>
              <w:br/>
              <w:t>a paragraph</w:t>
            </w:r>
            <w:r>
              <w:rPr>
                <w:color w:val="000000"/>
                <w:sz w:val="27"/>
                <w:szCs w:val="27"/>
              </w:rPr>
              <w:br/>
              <w:t>with line breaks</w:t>
            </w:r>
          </w:p>
        </w:tc>
      </w:tr>
    </w:tbl>
    <w:p w14:paraId="52840557" w14:textId="77777777" w:rsidR="00F7585A" w:rsidRDefault="00F7585A" w:rsidP="00F7585A">
      <w:pPr>
        <w:pStyle w:val="ListParagraph"/>
        <w:ind w:left="360"/>
        <w:rPr>
          <w:b/>
        </w:rPr>
      </w:pPr>
    </w:p>
    <w:p w14:paraId="2DCDABAE" w14:textId="77777777" w:rsidR="00F7585A" w:rsidRDefault="00F7585A" w:rsidP="00F758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HTML </w:t>
      </w:r>
      <w:r w:rsidRPr="00AF1899">
        <w:rPr>
          <w:b/>
          <w:color w:val="FF0000"/>
        </w:rPr>
        <w:t xml:space="preserve">&lt;pre&gt; </w:t>
      </w:r>
      <w:r>
        <w:rPr>
          <w:b/>
        </w:rPr>
        <w:t>element</w:t>
      </w:r>
    </w:p>
    <w:p w14:paraId="463FFA38" w14:textId="77777777" w:rsidR="00FD05D4" w:rsidRPr="00FD05D4" w:rsidRDefault="00FD05D4" w:rsidP="00FD05D4">
      <w:pPr>
        <w:pStyle w:val="ListParagraph"/>
        <w:numPr>
          <w:ilvl w:val="1"/>
          <w:numId w:val="1"/>
        </w:numPr>
        <w:rPr>
          <w:b/>
        </w:rPr>
      </w:pPr>
      <w:r>
        <w:t xml:space="preserve">The HTML </w:t>
      </w:r>
      <w:r w:rsidRPr="00174022">
        <w:rPr>
          <w:color w:val="FF0000"/>
        </w:rPr>
        <w:t>&lt;pre&gt;</w:t>
      </w:r>
      <w:r>
        <w:t xml:space="preserve"> element defines preformatted text.</w:t>
      </w:r>
    </w:p>
    <w:p w14:paraId="1F6EFF2D" w14:textId="77777777" w:rsidR="00460716" w:rsidRDefault="00FE47BE" w:rsidP="00FE47BE">
      <w:pPr>
        <w:pStyle w:val="ListParagraph"/>
        <w:numPr>
          <w:ilvl w:val="1"/>
          <w:numId w:val="1"/>
        </w:numPr>
        <w:rPr>
          <w:b/>
        </w:rPr>
      </w:pPr>
      <w:r>
        <w:t xml:space="preserve">The text inside </w:t>
      </w:r>
      <w:r w:rsidRPr="00174022">
        <w:rPr>
          <w:color w:val="FF0000"/>
        </w:rPr>
        <w:t>&lt;pre&gt;</w:t>
      </w:r>
      <w:r>
        <w:t xml:space="preserve"> element is displayed in a fixed-width font, and it preserves both spaces and line breaks.</w:t>
      </w:r>
    </w:p>
    <w:tbl>
      <w:tblPr>
        <w:tblStyle w:val="TableGrid"/>
        <w:tblW w:w="9805" w:type="dxa"/>
        <w:tblInd w:w="720" w:type="dxa"/>
        <w:tblLook w:val="04A0" w:firstRow="1" w:lastRow="0" w:firstColumn="1" w:lastColumn="0" w:noHBand="0" w:noVBand="1"/>
      </w:tblPr>
      <w:tblGrid>
        <w:gridCol w:w="4300"/>
        <w:gridCol w:w="5505"/>
      </w:tblGrid>
      <w:tr w:rsidR="00460716" w14:paraId="45B08D5C" w14:textId="77777777" w:rsidTr="00460716">
        <w:tc>
          <w:tcPr>
            <w:tcW w:w="4300" w:type="dxa"/>
          </w:tcPr>
          <w:p w14:paraId="00402A1B" w14:textId="77777777" w:rsidR="00460716" w:rsidRDefault="00460716" w:rsidP="0046071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pre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My Bonnie lies over the ocean.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My Bonnie lies over the sea.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My Bonnie lies over the ocean.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Oh, bring back my Bonnie to me.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/pre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5505" w:type="dxa"/>
          </w:tcPr>
          <w:p w14:paraId="389C0F99" w14:textId="77777777" w:rsidR="00460716" w:rsidRPr="00460716" w:rsidRDefault="00460716" w:rsidP="004607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6071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pre tag preserves both spaces and line breaks:</w:t>
            </w:r>
          </w:p>
          <w:p w14:paraId="560F267E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07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My Bonnie lies over the ocean.</w:t>
            </w:r>
          </w:p>
          <w:p w14:paraId="1E4483B2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7D07EC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07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My Bonnie lies over the sea.</w:t>
            </w:r>
          </w:p>
          <w:p w14:paraId="68A5D4C7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CE0D3A6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07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My Bonnie lies over the ocean.</w:t>
            </w:r>
          </w:p>
          <w:p w14:paraId="18245CBA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07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60601BE" w14:textId="77777777" w:rsidR="00460716" w:rsidRPr="00460716" w:rsidRDefault="00460716" w:rsidP="00460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07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Oh, bring back my Bonnie to me.</w:t>
            </w:r>
          </w:p>
          <w:p w14:paraId="6F7DBC5F" w14:textId="77777777" w:rsidR="00460716" w:rsidRDefault="00460716" w:rsidP="00460716">
            <w:pPr>
              <w:pStyle w:val="ListParagraph"/>
              <w:ind w:left="0"/>
              <w:rPr>
                <w:b/>
              </w:rPr>
            </w:pPr>
          </w:p>
        </w:tc>
      </w:tr>
    </w:tbl>
    <w:p w14:paraId="212BDE36" w14:textId="77777777" w:rsidR="003C0182" w:rsidRDefault="003C0182" w:rsidP="003C01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HTML </w:t>
      </w:r>
      <w:r w:rsidRPr="003C0182">
        <w:rPr>
          <w:b/>
          <w:color w:val="FF0000"/>
        </w:rPr>
        <w:t>style</w:t>
      </w:r>
      <w:r>
        <w:rPr>
          <w:b/>
        </w:rPr>
        <w:t xml:space="preserve"> Attribute</w:t>
      </w:r>
    </w:p>
    <w:p w14:paraId="2AF884A7" w14:textId="77777777" w:rsidR="008A08E9" w:rsidRPr="00436753" w:rsidRDefault="00D96EAC" w:rsidP="008A08E9">
      <w:pPr>
        <w:pStyle w:val="ListParagraph"/>
        <w:numPr>
          <w:ilvl w:val="1"/>
          <w:numId w:val="1"/>
        </w:numPr>
        <w:rPr>
          <w:b/>
        </w:rPr>
      </w:pPr>
      <w:r>
        <w:t xml:space="preserve">Setting the style of an HTML element, can be done with the </w:t>
      </w:r>
      <w:r w:rsidRPr="00D96EAC">
        <w:rPr>
          <w:color w:val="FF0000"/>
        </w:rPr>
        <w:t>style</w:t>
      </w:r>
      <w:r>
        <w:t xml:space="preserve"> attribute.</w:t>
      </w:r>
    </w:p>
    <w:p w14:paraId="1B05B5A4" w14:textId="77777777" w:rsidR="00436753" w:rsidRDefault="00436753" w:rsidP="008A08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Syntax: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B7D7A" w14:paraId="78F7F5FD" w14:textId="77777777" w:rsidTr="00CB7D7A">
        <w:tc>
          <w:tcPr>
            <w:tcW w:w="9350" w:type="dxa"/>
          </w:tcPr>
          <w:p w14:paraId="4516062E" w14:textId="77777777" w:rsidR="00CB7D7A" w:rsidRDefault="00CB7D7A" w:rsidP="00436753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Style w:val="Emphasis"/>
                <w:rFonts w:ascii="Consolas" w:hAnsi="Consolas"/>
                <w:color w:val="A52A2A"/>
                <w:shd w:val="clear" w:color="auto" w:fill="FFFFFF"/>
              </w:rPr>
              <w:t>tagname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</w:t>
            </w:r>
            <w:r>
              <w:rPr>
                <w:rStyle w:val="Emphasis"/>
                <w:rFonts w:ascii="Consolas" w:hAnsi="Consolas"/>
                <w:color w:val="0000CD"/>
                <w:shd w:val="clear" w:color="auto" w:fill="FFFFFF"/>
              </w:rPr>
              <w:t>property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:</w:t>
            </w:r>
            <w:r>
              <w:rPr>
                <w:rStyle w:val="Emphasis"/>
                <w:rFonts w:ascii="Consolas" w:hAnsi="Consolas"/>
                <w:color w:val="0000CD"/>
                <w:shd w:val="clear" w:color="auto" w:fill="FFFFFF"/>
              </w:rPr>
              <w:t>value;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5BA4DE99" w14:textId="77777777" w:rsidR="00436753" w:rsidRPr="00CB7D7A" w:rsidRDefault="00CB7D7A" w:rsidP="00CB7D7A">
      <w:pPr>
        <w:pStyle w:val="ListParagraph"/>
        <w:numPr>
          <w:ilvl w:val="1"/>
          <w:numId w:val="1"/>
        </w:numPr>
        <w:rPr>
          <w:b/>
        </w:rPr>
      </w:pPr>
      <w:r>
        <w:t>The property is a CSS property.</w:t>
      </w:r>
    </w:p>
    <w:p w14:paraId="5EFC7ECE" w14:textId="77777777" w:rsidR="00CB7D7A" w:rsidRPr="004A7F0B" w:rsidRDefault="00CB7D7A" w:rsidP="00CB7D7A">
      <w:pPr>
        <w:pStyle w:val="ListParagraph"/>
        <w:numPr>
          <w:ilvl w:val="1"/>
          <w:numId w:val="1"/>
        </w:numPr>
        <w:rPr>
          <w:b/>
        </w:rPr>
      </w:pPr>
      <w:r>
        <w:t>The value is a CSS value.</w:t>
      </w:r>
    </w:p>
    <w:p w14:paraId="17997BE8" w14:textId="77777777" w:rsidR="004A7F0B" w:rsidRPr="00164EB7" w:rsidRDefault="004A7F0B" w:rsidP="00CB7D7A">
      <w:pPr>
        <w:pStyle w:val="ListParagraph"/>
        <w:numPr>
          <w:ilvl w:val="1"/>
          <w:numId w:val="1"/>
        </w:numPr>
        <w:rPr>
          <w:b/>
        </w:rPr>
      </w:pPr>
      <w:r w:rsidRPr="00A75F9E">
        <w:rPr>
          <w:b/>
        </w:rPr>
        <w:t>background-color</w:t>
      </w:r>
      <w:r>
        <w:t xml:space="preserve">, </w:t>
      </w:r>
      <w:r w:rsidRPr="00A75F9E">
        <w:rPr>
          <w:b/>
        </w:rPr>
        <w:t>color</w:t>
      </w:r>
      <w:r>
        <w:t xml:space="preserve">, </w:t>
      </w:r>
      <w:r w:rsidRPr="00A75F9E">
        <w:rPr>
          <w:b/>
        </w:rPr>
        <w:t>font-family</w:t>
      </w:r>
      <w:r>
        <w:t xml:space="preserve">, </w:t>
      </w:r>
      <w:r w:rsidRPr="00A75F9E">
        <w:rPr>
          <w:b/>
        </w:rPr>
        <w:t>font-size</w:t>
      </w:r>
      <w:r>
        <w:t xml:space="preserve">, </w:t>
      </w:r>
      <w:r w:rsidRPr="00A75F9E">
        <w:rPr>
          <w:b/>
        </w:rPr>
        <w:t>text-align</w:t>
      </w:r>
      <w:r>
        <w:t xml:space="preserve"> are some style properties.</w:t>
      </w:r>
    </w:p>
    <w:p w14:paraId="7633294D" w14:textId="77777777" w:rsidR="00164EB7" w:rsidRPr="001C2721" w:rsidRDefault="00164EB7" w:rsidP="00164EB7">
      <w:pPr>
        <w:pStyle w:val="ListParagraph"/>
        <w:rPr>
          <w:b/>
        </w:rPr>
      </w:pPr>
    </w:p>
    <w:p w14:paraId="23C46DC1" w14:textId="77777777" w:rsidR="001C2721" w:rsidRDefault="001C2721" w:rsidP="001C27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Formatting Elements</w:t>
      </w:r>
    </w:p>
    <w:p w14:paraId="41B3457A" w14:textId="77777777" w:rsidR="002318CC" w:rsidRPr="007838D5" w:rsidRDefault="002318CC" w:rsidP="002318CC">
      <w:pPr>
        <w:pStyle w:val="ListParagraph"/>
        <w:numPr>
          <w:ilvl w:val="1"/>
          <w:numId w:val="1"/>
        </w:numPr>
        <w:rPr>
          <w:b/>
        </w:rPr>
      </w:pPr>
      <w:r>
        <w:t>Apart from style attribute, HTML also defines some special elements for defining text with special meaning.</w:t>
      </w:r>
    </w:p>
    <w:p w14:paraId="157D3449" w14:textId="77777777" w:rsidR="007838D5" w:rsidRPr="00F56B83" w:rsidRDefault="007838D5" w:rsidP="002318CC">
      <w:pPr>
        <w:pStyle w:val="ListParagraph"/>
        <w:numPr>
          <w:ilvl w:val="1"/>
          <w:numId w:val="1"/>
        </w:numPr>
        <w:rPr>
          <w:b/>
        </w:rPr>
      </w:pPr>
      <w:r>
        <w:t xml:space="preserve">HTML uses elements like </w:t>
      </w:r>
      <w:r w:rsidRPr="007838D5">
        <w:rPr>
          <w:color w:val="FF0000"/>
        </w:rPr>
        <w:t xml:space="preserve">&lt;b&gt; </w:t>
      </w:r>
      <w:r>
        <w:t xml:space="preserve">and </w:t>
      </w:r>
      <w:r w:rsidRPr="007838D5">
        <w:rPr>
          <w:color w:val="FF0000"/>
        </w:rPr>
        <w:t>&lt;i&gt;</w:t>
      </w:r>
      <w:r>
        <w:t xml:space="preserve"> for formatting output, like </w:t>
      </w:r>
      <w:r w:rsidRPr="007838D5">
        <w:rPr>
          <w:b/>
        </w:rPr>
        <w:t>bold</w:t>
      </w:r>
      <w:r>
        <w:t xml:space="preserve"> and </w:t>
      </w:r>
      <w:r w:rsidRPr="007838D5">
        <w:rPr>
          <w:i/>
        </w:rPr>
        <w:t>italic</w:t>
      </w:r>
      <w:r>
        <w:t xml:space="preserve"> text.</w:t>
      </w:r>
    </w:p>
    <w:p w14:paraId="7F4B9B9F" w14:textId="77777777" w:rsidR="00F56B83" w:rsidRPr="00D36FB5" w:rsidRDefault="00F56B83" w:rsidP="002318CC">
      <w:pPr>
        <w:pStyle w:val="ListParagraph"/>
        <w:numPr>
          <w:ilvl w:val="1"/>
          <w:numId w:val="1"/>
        </w:numPr>
        <w:rPr>
          <w:b/>
        </w:rPr>
      </w:pPr>
      <w:r>
        <w:t>Formatting elements were designed to display special types of text:</w:t>
      </w:r>
    </w:p>
    <w:p w14:paraId="129E316E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D36FB5">
        <w:rPr>
          <w:color w:val="FF0000"/>
        </w:rPr>
        <w:t>&lt;b&gt;</w:t>
      </w:r>
      <w:r w:rsidR="000627B3">
        <w:rPr>
          <w:color w:val="FF0000"/>
        </w:rPr>
        <w:t xml:space="preserve">                     </w:t>
      </w:r>
      <w:r w:rsidR="000627B3" w:rsidRPr="000627B3">
        <w:t>-</w:t>
      </w:r>
      <w:r w:rsidR="00F71C97">
        <w:t xml:space="preserve"> Bold text</w:t>
      </w:r>
    </w:p>
    <w:p w14:paraId="59DAF671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&lt;strong&gt;</w:t>
      </w:r>
      <w:r w:rsidR="000627B3">
        <w:rPr>
          <w:color w:val="FF0000"/>
        </w:rPr>
        <w:t xml:space="preserve">            </w:t>
      </w:r>
      <w:r w:rsidR="000627B3" w:rsidRPr="000627B3">
        <w:t>-</w:t>
      </w:r>
      <w:r w:rsidR="00F71C97">
        <w:t xml:space="preserve"> Important text</w:t>
      </w:r>
      <w:r w:rsidR="000627B3">
        <w:rPr>
          <w:color w:val="FF0000"/>
        </w:rPr>
        <w:t xml:space="preserve"> </w:t>
      </w:r>
      <w:r w:rsidR="00F71C97">
        <w:rPr>
          <w:color w:val="FF0000"/>
        </w:rPr>
        <w:t xml:space="preserve"> </w:t>
      </w:r>
    </w:p>
    <w:p w14:paraId="402D30B5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&lt;i&gt;</w:t>
      </w:r>
      <w:r w:rsidR="000627B3">
        <w:rPr>
          <w:color w:val="FF0000"/>
        </w:rPr>
        <w:t xml:space="preserve">                      </w:t>
      </w:r>
      <w:r w:rsidR="000627B3" w:rsidRPr="000627B3">
        <w:t>-</w:t>
      </w:r>
      <w:r w:rsidR="00F71C97">
        <w:t xml:space="preserve"> </w:t>
      </w:r>
      <w:r w:rsidR="00580DF5">
        <w:t>Italic text</w:t>
      </w:r>
    </w:p>
    <w:p w14:paraId="20B2598F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&lt;em&gt;</w:t>
      </w:r>
      <w:r w:rsidR="000627B3">
        <w:rPr>
          <w:color w:val="FF0000"/>
        </w:rPr>
        <w:t xml:space="preserve">                  </w:t>
      </w:r>
      <w:r w:rsidR="000627B3" w:rsidRPr="000627B3">
        <w:t>-</w:t>
      </w:r>
      <w:r w:rsidR="005026AD">
        <w:t xml:space="preserve"> Emphasized text</w:t>
      </w:r>
      <w:r w:rsidR="000627B3">
        <w:rPr>
          <w:color w:val="FF0000"/>
        </w:rPr>
        <w:t xml:space="preserve">  </w:t>
      </w:r>
    </w:p>
    <w:p w14:paraId="75229990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&lt;mark&gt;</w:t>
      </w:r>
      <w:r w:rsidR="000627B3">
        <w:rPr>
          <w:color w:val="FF0000"/>
        </w:rPr>
        <w:t xml:space="preserve">              </w:t>
      </w:r>
      <w:r w:rsidR="000627B3" w:rsidRPr="000627B3">
        <w:t>-</w:t>
      </w:r>
      <w:r w:rsidR="005026AD">
        <w:t xml:space="preserve"> </w:t>
      </w:r>
      <w:r w:rsidR="0082582A">
        <w:t>Marked text</w:t>
      </w:r>
      <w:r w:rsidR="000627B3">
        <w:rPr>
          <w:color w:val="FF0000"/>
        </w:rPr>
        <w:t xml:space="preserve"> </w:t>
      </w:r>
    </w:p>
    <w:p w14:paraId="4B6A289E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&lt;small&gt;</w:t>
      </w:r>
      <w:r w:rsidR="000627B3">
        <w:rPr>
          <w:color w:val="FF0000"/>
        </w:rPr>
        <w:t xml:space="preserve">              </w:t>
      </w:r>
      <w:r w:rsidR="000627B3" w:rsidRPr="000627B3">
        <w:t>-</w:t>
      </w:r>
      <w:r w:rsidR="0082582A">
        <w:t xml:space="preserve"> </w:t>
      </w:r>
      <w:r w:rsidR="006114C6">
        <w:t>Small text</w:t>
      </w:r>
    </w:p>
    <w:p w14:paraId="42A50041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&lt;del&gt;</w:t>
      </w:r>
      <w:r w:rsidR="000627B3">
        <w:rPr>
          <w:color w:val="FF0000"/>
        </w:rPr>
        <w:t xml:space="preserve">                  </w:t>
      </w:r>
      <w:r w:rsidR="000627B3" w:rsidRPr="000627B3">
        <w:t>-</w:t>
      </w:r>
      <w:r w:rsidR="006114C6">
        <w:t xml:space="preserve"> Deleted text</w:t>
      </w:r>
    </w:p>
    <w:p w14:paraId="4F0782B2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&lt;ins&gt;</w:t>
      </w:r>
      <w:r w:rsidR="000627B3">
        <w:rPr>
          <w:color w:val="FF0000"/>
        </w:rPr>
        <w:t xml:space="preserve"> </w:t>
      </w:r>
      <w:r w:rsidR="00D91B08">
        <w:rPr>
          <w:color w:val="FF0000"/>
        </w:rPr>
        <w:t xml:space="preserve">                 </w:t>
      </w:r>
      <w:r w:rsidR="00D91B08" w:rsidRPr="000627B3">
        <w:t>-</w:t>
      </w:r>
      <w:r w:rsidR="006114C6">
        <w:t xml:space="preserve"> </w:t>
      </w:r>
      <w:r w:rsidR="00EB5230">
        <w:t>Inserted text</w:t>
      </w:r>
    </w:p>
    <w:p w14:paraId="6E2DD2A2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&lt;sub&gt;</w:t>
      </w:r>
      <w:r w:rsidR="003676A9">
        <w:rPr>
          <w:color w:val="FF0000"/>
        </w:rPr>
        <w:t xml:space="preserve">                 </w:t>
      </w:r>
      <w:r w:rsidR="003676A9" w:rsidRPr="000627B3">
        <w:t>-</w:t>
      </w:r>
      <w:r w:rsidR="00EB5230">
        <w:t xml:space="preserve"> </w:t>
      </w:r>
      <w:r w:rsidR="00024DB1">
        <w:t>Subscript text</w:t>
      </w:r>
    </w:p>
    <w:p w14:paraId="6EF6873C" w14:textId="77777777" w:rsidR="00D36FB5" w:rsidRPr="00D36FB5" w:rsidRDefault="00D36FB5" w:rsidP="00D36FB5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color w:val="FF0000"/>
        </w:rPr>
        <w:t>&lt;sup&gt;</w:t>
      </w:r>
      <w:r w:rsidR="003676A9">
        <w:rPr>
          <w:color w:val="FF0000"/>
        </w:rPr>
        <w:t xml:space="preserve">                 </w:t>
      </w:r>
      <w:r w:rsidR="003676A9" w:rsidRPr="000627B3">
        <w:t>-</w:t>
      </w:r>
      <w:r w:rsidR="00024DB1">
        <w:t xml:space="preserve"> Superscript text</w:t>
      </w:r>
    </w:p>
    <w:p w14:paraId="02AF08B4" w14:textId="77777777" w:rsidR="003634A8" w:rsidRPr="007637AC" w:rsidRDefault="00DD09A8" w:rsidP="00DD09A8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HTML </w:t>
      </w:r>
      <w:r w:rsidRPr="006C7631">
        <w:rPr>
          <w:color w:val="FF0000"/>
        </w:rPr>
        <w:t>&lt;b&gt;</w:t>
      </w:r>
      <w:r>
        <w:t xml:space="preserve"> and </w:t>
      </w:r>
      <w:r w:rsidRPr="006C7631">
        <w:rPr>
          <w:color w:val="FF0000"/>
        </w:rPr>
        <w:t>&lt;strong&gt;</w:t>
      </w:r>
      <w:r>
        <w:t xml:space="preserve"> </w:t>
      </w:r>
      <w:r w:rsidR="002D3874">
        <w:t>both e</w:t>
      </w:r>
      <w:r>
        <w:t>lements</w:t>
      </w:r>
      <w:r w:rsidR="002D3874">
        <w:t xml:space="preserve"> displays the same output</w:t>
      </w:r>
      <w:r w:rsidR="00E737A1">
        <w:t xml:space="preserve">, </w:t>
      </w:r>
      <w:r w:rsidR="00E737A1" w:rsidRPr="006C7631">
        <w:rPr>
          <w:color w:val="FF0000"/>
        </w:rPr>
        <w:t>&lt;b&gt;</w:t>
      </w:r>
      <w:r w:rsidR="00E737A1">
        <w:t xml:space="preserve"> element defines </w:t>
      </w:r>
      <w:r w:rsidR="00E737A1" w:rsidRPr="006C7631">
        <w:rPr>
          <w:b/>
        </w:rPr>
        <w:t>bold</w:t>
      </w:r>
      <w:r w:rsidR="00E737A1">
        <w:t xml:space="preserve"> text without any extra importance and </w:t>
      </w:r>
      <w:r w:rsidR="00E737A1" w:rsidRPr="006C7631">
        <w:rPr>
          <w:color w:val="FF0000"/>
        </w:rPr>
        <w:t xml:space="preserve">&lt;strong&gt; </w:t>
      </w:r>
      <w:r w:rsidR="00E737A1">
        <w:t xml:space="preserve">element defines </w:t>
      </w:r>
      <w:r w:rsidR="00E737A1" w:rsidRPr="006C7631">
        <w:rPr>
          <w:b/>
        </w:rPr>
        <w:t>strong</w:t>
      </w:r>
      <w:r w:rsidR="00E737A1">
        <w:t xml:space="preserve"> text with added semantic importance.</w:t>
      </w:r>
    </w:p>
    <w:p w14:paraId="0FED9744" w14:textId="77777777" w:rsidR="007637AC" w:rsidRPr="00DD09A8" w:rsidRDefault="007637AC" w:rsidP="007637AC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&lt;i</w:t>
      </w:r>
      <w:r w:rsidRPr="006C7631">
        <w:rPr>
          <w:color w:val="FF0000"/>
        </w:rPr>
        <w:t>&gt;</w:t>
      </w:r>
      <w:r>
        <w:t xml:space="preserve"> and </w:t>
      </w:r>
      <w:r w:rsidRPr="006C7631">
        <w:rPr>
          <w:color w:val="FF0000"/>
        </w:rPr>
        <w:t>&lt;</w:t>
      </w:r>
      <w:r>
        <w:rPr>
          <w:color w:val="FF0000"/>
        </w:rPr>
        <w:t>em</w:t>
      </w:r>
      <w:r w:rsidRPr="006C7631">
        <w:rPr>
          <w:color w:val="FF0000"/>
        </w:rPr>
        <w:t>&gt;</w:t>
      </w:r>
      <w:r>
        <w:t xml:space="preserve"> both elements displays the same output, </w:t>
      </w:r>
      <w:r>
        <w:rPr>
          <w:color w:val="FF0000"/>
        </w:rPr>
        <w:t>&lt;i</w:t>
      </w:r>
      <w:r w:rsidRPr="006C7631">
        <w:rPr>
          <w:color w:val="FF0000"/>
        </w:rPr>
        <w:t>&gt;</w:t>
      </w:r>
      <w:r>
        <w:t xml:space="preserve"> element defines </w:t>
      </w:r>
      <w:r w:rsidRPr="007637AC">
        <w:rPr>
          <w:i/>
        </w:rPr>
        <w:t>italic</w:t>
      </w:r>
      <w:r>
        <w:t xml:space="preserve"> text without any extra importance and </w:t>
      </w:r>
      <w:r w:rsidRPr="006C7631">
        <w:rPr>
          <w:color w:val="FF0000"/>
        </w:rPr>
        <w:t>&lt;</w:t>
      </w:r>
      <w:r w:rsidR="00F308DF">
        <w:rPr>
          <w:color w:val="FF0000"/>
        </w:rPr>
        <w:t>em</w:t>
      </w:r>
      <w:r w:rsidRPr="006C7631">
        <w:rPr>
          <w:color w:val="FF0000"/>
        </w:rPr>
        <w:t xml:space="preserve">&gt; </w:t>
      </w:r>
      <w:r>
        <w:t xml:space="preserve">element defines </w:t>
      </w:r>
      <w:r w:rsidR="00F308DF">
        <w:rPr>
          <w:i/>
        </w:rPr>
        <w:t>emphasized</w:t>
      </w:r>
      <w:r>
        <w:t xml:space="preserve"> text with added semantic importance.</w:t>
      </w:r>
    </w:p>
    <w:p w14:paraId="28D0D630" w14:textId="77777777" w:rsidR="00CD5285" w:rsidRPr="00DD09A8" w:rsidRDefault="00870EF8" w:rsidP="00DD09A8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&lt;small</w:t>
      </w:r>
      <w:r w:rsidRPr="006C7631">
        <w:rPr>
          <w:color w:val="FF0000"/>
        </w:rPr>
        <w:t>&gt;</w:t>
      </w:r>
      <w:r>
        <w:t xml:space="preserve"> element defines smaller text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660"/>
        <w:gridCol w:w="3916"/>
      </w:tblGrid>
      <w:tr w:rsidR="00CD5285" w14:paraId="23D539A8" w14:textId="77777777" w:rsidTr="00CD5285">
        <w:trPr>
          <w:trHeight w:val="476"/>
        </w:trPr>
        <w:tc>
          <w:tcPr>
            <w:tcW w:w="5097" w:type="dxa"/>
          </w:tcPr>
          <w:p w14:paraId="6EB5A8AE" w14:textId="77777777" w:rsidR="00CD5285" w:rsidRDefault="00CD5285" w:rsidP="00CD5285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HTML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small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Small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/small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Formatting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4A1512B9" w14:textId="77777777" w:rsidR="00CD5285" w:rsidRDefault="00CD5285" w:rsidP="00CD5285">
            <w:pPr>
              <w:pStyle w:val="Heading2"/>
              <w:outlineLvl w:val="1"/>
              <w:rPr>
                <w:color w:val="000000"/>
              </w:rPr>
            </w:pPr>
            <w:r>
              <w:rPr>
                <w:color w:val="000000"/>
              </w:rPr>
              <w:t>HTML </w:t>
            </w:r>
            <w:r>
              <w:rPr>
                <w:color w:val="000000"/>
                <w:sz w:val="27"/>
                <w:szCs w:val="27"/>
              </w:rPr>
              <w:t>Small</w:t>
            </w:r>
            <w:r>
              <w:rPr>
                <w:color w:val="000000"/>
              </w:rPr>
              <w:t> Formatting</w:t>
            </w:r>
          </w:p>
          <w:p w14:paraId="257C1242" w14:textId="77777777" w:rsidR="00CD5285" w:rsidRDefault="00CD5285" w:rsidP="00CD5285">
            <w:pPr>
              <w:pStyle w:val="ListParagraph"/>
              <w:ind w:left="0"/>
              <w:rPr>
                <w:b/>
              </w:rPr>
            </w:pPr>
          </w:p>
        </w:tc>
      </w:tr>
    </w:tbl>
    <w:p w14:paraId="4611A70A" w14:textId="77777777" w:rsidR="007637AC" w:rsidRPr="001917F5" w:rsidRDefault="00674E9C" w:rsidP="00DD09A8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&lt;mark</w:t>
      </w:r>
      <w:r w:rsidRPr="006C7631">
        <w:rPr>
          <w:color w:val="FF0000"/>
        </w:rPr>
        <w:t>&gt;</w:t>
      </w:r>
      <w:r>
        <w:t xml:space="preserve"> element defines </w:t>
      </w:r>
      <w:r w:rsidRPr="00674E9C">
        <w:rPr>
          <w:highlight w:val="yellow"/>
        </w:rPr>
        <w:t>marked</w:t>
      </w:r>
      <w:r>
        <w:t xml:space="preserve"> or </w:t>
      </w:r>
      <w:r w:rsidRPr="00674E9C">
        <w:rPr>
          <w:highlight w:val="yellow"/>
        </w:rPr>
        <w:t>highlighted</w:t>
      </w:r>
      <w:r>
        <w:t xml:space="preserve"> text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539"/>
        <w:gridCol w:w="4496"/>
      </w:tblGrid>
      <w:tr w:rsidR="001917F5" w14:paraId="181B882E" w14:textId="77777777" w:rsidTr="002B4906">
        <w:trPr>
          <w:trHeight w:val="476"/>
        </w:trPr>
        <w:tc>
          <w:tcPr>
            <w:tcW w:w="5097" w:type="dxa"/>
          </w:tcPr>
          <w:p w14:paraId="2E420FA3" w14:textId="77777777" w:rsidR="001917F5" w:rsidRDefault="001917F5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HTML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mark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Marked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/mark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Formatting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375EB45C" w14:textId="77777777" w:rsidR="001917F5" w:rsidRDefault="001917F5" w:rsidP="001917F5">
            <w:pPr>
              <w:pStyle w:val="Heading2"/>
              <w:outlineLvl w:val="1"/>
              <w:rPr>
                <w:color w:val="000000"/>
              </w:rPr>
            </w:pPr>
            <w:r>
              <w:rPr>
                <w:color w:val="000000"/>
              </w:rPr>
              <w:t>HTML </w:t>
            </w:r>
            <w:r w:rsidRPr="001917F5">
              <w:rPr>
                <w:color w:val="000000"/>
                <w:highlight w:val="yellow"/>
              </w:rPr>
              <w:t>Marked</w:t>
            </w:r>
            <w:r>
              <w:rPr>
                <w:color w:val="000000"/>
              </w:rPr>
              <w:t> Formatting</w:t>
            </w:r>
          </w:p>
          <w:p w14:paraId="473A0696" w14:textId="77777777" w:rsidR="001917F5" w:rsidRDefault="001917F5" w:rsidP="002B4906">
            <w:pPr>
              <w:pStyle w:val="ListParagraph"/>
              <w:ind w:left="0"/>
              <w:rPr>
                <w:b/>
              </w:rPr>
            </w:pPr>
          </w:p>
        </w:tc>
      </w:tr>
    </w:tbl>
    <w:p w14:paraId="7343FE76" w14:textId="77777777" w:rsidR="001917F5" w:rsidRPr="008B0961" w:rsidRDefault="004E22A0" w:rsidP="004E22A0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&lt;del</w:t>
      </w:r>
      <w:r w:rsidRPr="006C7631">
        <w:rPr>
          <w:color w:val="FF0000"/>
        </w:rPr>
        <w:t>&gt;</w:t>
      </w:r>
      <w:r>
        <w:t xml:space="preserve"> element defines </w:t>
      </w:r>
      <w:r w:rsidRPr="004E22A0">
        <w:rPr>
          <w:strike/>
        </w:rPr>
        <w:t>deleted</w:t>
      </w:r>
      <w:r>
        <w:t>(removed) text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8B0961" w14:paraId="525E67BE" w14:textId="77777777" w:rsidTr="002B4906">
        <w:trPr>
          <w:trHeight w:val="476"/>
        </w:trPr>
        <w:tc>
          <w:tcPr>
            <w:tcW w:w="5097" w:type="dxa"/>
          </w:tcPr>
          <w:p w14:paraId="1285E616" w14:textId="77777777" w:rsidR="008B0961" w:rsidRDefault="008B0961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favorite color is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del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blue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/del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red.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35D89F27" w14:textId="77777777" w:rsidR="008B0961" w:rsidRDefault="00A95959" w:rsidP="00A95959">
            <w:pPr>
              <w:pStyle w:val="ListParagraph"/>
              <w:ind w:left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 xml:space="preserve">My favorite color is </w:t>
            </w:r>
            <w:r>
              <w:rPr>
                <w:strike/>
              </w:rPr>
              <w:t>blue</w:t>
            </w:r>
            <w:r>
              <w:rPr>
                <w:color w:val="000000"/>
                <w:sz w:val="27"/>
                <w:szCs w:val="27"/>
              </w:rPr>
              <w:t xml:space="preserve"> red.</w:t>
            </w:r>
          </w:p>
        </w:tc>
      </w:tr>
    </w:tbl>
    <w:p w14:paraId="0ABED64B" w14:textId="77777777" w:rsidR="008B0961" w:rsidRPr="00472E39" w:rsidRDefault="00FC7EF6" w:rsidP="00FC7EF6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&lt;ins</w:t>
      </w:r>
      <w:r w:rsidRPr="006C7631">
        <w:rPr>
          <w:color w:val="FF0000"/>
        </w:rPr>
        <w:t>&gt;</w:t>
      </w:r>
      <w:r>
        <w:t xml:space="preserve"> element defines </w:t>
      </w:r>
      <w:r>
        <w:rPr>
          <w:u w:val="single"/>
        </w:rPr>
        <w:t xml:space="preserve">inserted </w:t>
      </w:r>
      <w:r>
        <w:t>(added) text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472E39" w14:paraId="1C90BB05" w14:textId="77777777" w:rsidTr="002B4906">
        <w:trPr>
          <w:trHeight w:val="476"/>
        </w:trPr>
        <w:tc>
          <w:tcPr>
            <w:tcW w:w="5097" w:type="dxa"/>
          </w:tcPr>
          <w:p w14:paraId="562FAECC" w14:textId="77777777" w:rsidR="00472E39" w:rsidRDefault="00472E39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favorite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ins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color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/ins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is red.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7E51A0BF" w14:textId="77777777" w:rsidR="00472E39" w:rsidRDefault="00865826" w:rsidP="002B4906">
            <w:pPr>
              <w:pStyle w:val="ListParagraph"/>
              <w:ind w:left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My favorite </w:t>
            </w:r>
            <w:ins w:id="0" w:author="Unknown">
              <w:r w:rsidRPr="00865826">
                <w:rPr>
                  <w:color w:val="000000"/>
                  <w:sz w:val="27"/>
                  <w:szCs w:val="27"/>
                  <w:u w:val="single"/>
                </w:rPr>
                <w:t>color</w:t>
              </w:r>
            </w:ins>
            <w:r>
              <w:rPr>
                <w:color w:val="000000"/>
                <w:sz w:val="27"/>
                <w:szCs w:val="27"/>
              </w:rPr>
              <w:t> is red.</w:t>
            </w:r>
            <w:r w:rsidR="00472E39">
              <w:rPr>
                <w:color w:val="000000"/>
                <w:sz w:val="27"/>
                <w:szCs w:val="27"/>
              </w:rPr>
              <w:t>.</w:t>
            </w:r>
          </w:p>
        </w:tc>
      </w:tr>
    </w:tbl>
    <w:p w14:paraId="77637D90" w14:textId="77777777" w:rsidR="00690B33" w:rsidRPr="00472E39" w:rsidRDefault="00690B33" w:rsidP="00690B33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&lt;sub</w:t>
      </w:r>
      <w:r w:rsidRPr="006C7631">
        <w:rPr>
          <w:color w:val="FF0000"/>
        </w:rPr>
        <w:t>&gt;</w:t>
      </w:r>
      <w:r>
        <w:t xml:space="preserve"> element defines </w:t>
      </w:r>
      <w:r w:rsidR="00925E83">
        <w:rPr>
          <w:color w:val="000000"/>
          <w:vertAlign w:val="subscript"/>
        </w:rPr>
        <w:t>subscripted</w:t>
      </w:r>
      <w:r w:rsidR="00925E83">
        <w:rPr>
          <w:color w:val="000000"/>
          <w:sz w:val="27"/>
          <w:szCs w:val="27"/>
        </w:rPr>
        <w:t> </w:t>
      </w:r>
      <w:r>
        <w:t>text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690B33" w14:paraId="0841889E" w14:textId="77777777" w:rsidTr="002B4906">
        <w:trPr>
          <w:trHeight w:val="476"/>
        </w:trPr>
        <w:tc>
          <w:tcPr>
            <w:tcW w:w="5097" w:type="dxa"/>
          </w:tcPr>
          <w:p w14:paraId="3ED4F9D8" w14:textId="77777777" w:rsidR="00690B33" w:rsidRDefault="00690B33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sub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subscripted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/sub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text.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0B81A91E" w14:textId="77777777" w:rsidR="00690B33" w:rsidRDefault="005A4E29" w:rsidP="002B4906">
            <w:pPr>
              <w:pStyle w:val="ListParagraph"/>
              <w:ind w:left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This is </w:t>
            </w:r>
            <w:r>
              <w:rPr>
                <w:color w:val="000000"/>
                <w:vertAlign w:val="subscript"/>
              </w:rPr>
              <w:t>subscripted</w:t>
            </w:r>
            <w:r>
              <w:rPr>
                <w:color w:val="000000"/>
                <w:sz w:val="27"/>
                <w:szCs w:val="27"/>
              </w:rPr>
              <w:t> text.</w:t>
            </w:r>
          </w:p>
        </w:tc>
      </w:tr>
    </w:tbl>
    <w:p w14:paraId="5522C906" w14:textId="77777777" w:rsidR="00F372B4" w:rsidRPr="00472E39" w:rsidRDefault="00F372B4" w:rsidP="00F372B4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&lt;sup</w:t>
      </w:r>
      <w:r w:rsidRPr="006C7631">
        <w:rPr>
          <w:color w:val="FF0000"/>
        </w:rPr>
        <w:t>&gt;</w:t>
      </w:r>
      <w:r>
        <w:t xml:space="preserve"> element defines </w:t>
      </w:r>
      <w:r>
        <w:rPr>
          <w:color w:val="000000"/>
          <w:vertAlign w:val="superscript"/>
        </w:rPr>
        <w:t>superscripted</w:t>
      </w:r>
      <w:r>
        <w:rPr>
          <w:color w:val="000000"/>
          <w:sz w:val="27"/>
          <w:szCs w:val="27"/>
        </w:rPr>
        <w:t> </w:t>
      </w:r>
      <w:r>
        <w:t>text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F372B4" w14:paraId="4402C861" w14:textId="77777777" w:rsidTr="002B4906">
        <w:trPr>
          <w:trHeight w:val="476"/>
        </w:trPr>
        <w:tc>
          <w:tcPr>
            <w:tcW w:w="5097" w:type="dxa"/>
          </w:tcPr>
          <w:p w14:paraId="3286CACA" w14:textId="77777777" w:rsidR="00F372B4" w:rsidRDefault="00F372B4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su</w:t>
            </w:r>
            <w:r w:rsidR="00E5348F"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subscripted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/su</w:t>
            </w:r>
            <w:r w:rsidR="00E5348F"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text.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781E7887" w14:textId="77777777" w:rsidR="00F372B4" w:rsidRDefault="00F372B4" w:rsidP="002B4906">
            <w:pPr>
              <w:pStyle w:val="ListParagraph"/>
              <w:ind w:left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This is </w:t>
            </w:r>
            <w:r w:rsidR="00E5348F">
              <w:rPr>
                <w:color w:val="000000"/>
                <w:vertAlign w:val="superscript"/>
              </w:rPr>
              <w:t>superscripted</w:t>
            </w:r>
            <w:r w:rsidR="00E5348F">
              <w:rPr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text.</w:t>
            </w:r>
          </w:p>
        </w:tc>
      </w:tr>
    </w:tbl>
    <w:p w14:paraId="39CE1C76" w14:textId="77777777" w:rsidR="00404477" w:rsidRDefault="00404477" w:rsidP="002B5DDA">
      <w:pPr>
        <w:pStyle w:val="ListParagraph"/>
        <w:rPr>
          <w:b/>
        </w:rPr>
      </w:pPr>
    </w:p>
    <w:p w14:paraId="3326B1EF" w14:textId="77777777" w:rsidR="0093294F" w:rsidRDefault="0093294F" w:rsidP="009329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Quotation and Citation Elements</w:t>
      </w:r>
    </w:p>
    <w:p w14:paraId="6E84FA35" w14:textId="77777777" w:rsidR="00CF3C32" w:rsidRPr="00CF3C32" w:rsidRDefault="006C6E9D" w:rsidP="00CF3C32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&lt;q</w:t>
      </w:r>
      <w:r w:rsidRPr="006C7631">
        <w:rPr>
          <w:color w:val="FF0000"/>
        </w:rPr>
        <w:t>&gt;</w:t>
      </w:r>
      <w:r>
        <w:rPr>
          <w:color w:val="FF0000"/>
        </w:rPr>
        <w:t xml:space="preserve"> </w:t>
      </w:r>
      <w:r>
        <w:t>elements defines a short quotation</w:t>
      </w:r>
      <w:r w:rsidR="0048128B">
        <w:t xml:space="preserve">. Browser usually insert quotation marks around the </w:t>
      </w:r>
      <w:r w:rsidR="0048128B">
        <w:rPr>
          <w:color w:val="FF0000"/>
        </w:rPr>
        <w:t>&lt;q</w:t>
      </w:r>
      <w:r w:rsidR="0048128B" w:rsidRPr="006C7631">
        <w:rPr>
          <w:color w:val="FF0000"/>
        </w:rPr>
        <w:t>&gt;</w:t>
      </w:r>
      <w:r w:rsidR="0048128B">
        <w:rPr>
          <w:color w:val="FF0000"/>
        </w:rPr>
        <w:t xml:space="preserve"> </w:t>
      </w:r>
      <w:r w:rsidR="0048128B">
        <w:t>element.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CF3C32" w14:paraId="698388E3" w14:textId="77777777" w:rsidTr="002B4906">
        <w:trPr>
          <w:trHeight w:val="476"/>
        </w:trPr>
        <w:tc>
          <w:tcPr>
            <w:tcW w:w="5097" w:type="dxa"/>
          </w:tcPr>
          <w:p w14:paraId="7E7FC207" w14:textId="77777777" w:rsidR="00CF3C32" w:rsidRDefault="00CF3C32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WWF's goal is to: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q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Build a future where people live in harmony with nature.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/q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064393A3" w14:textId="77777777" w:rsidR="00CF3C32" w:rsidRDefault="00CF3C32" w:rsidP="002B4906">
            <w:pPr>
              <w:pStyle w:val="ListParagraph"/>
              <w:ind w:left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WWF's goal is to: “</w:t>
            </w:r>
            <w:r>
              <w:t>Build a future where people live in harmony with nature.”</w:t>
            </w:r>
          </w:p>
        </w:tc>
      </w:tr>
    </w:tbl>
    <w:p w14:paraId="762760E7" w14:textId="1299BD76" w:rsidR="00164EB7" w:rsidRPr="00311551" w:rsidRDefault="00F0760F" w:rsidP="00F0760F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>
        <w:rPr>
          <w:color w:val="FF0000"/>
        </w:rPr>
        <w:t>&lt;blockquote</w:t>
      </w:r>
      <w:r w:rsidRPr="006C7631">
        <w:rPr>
          <w:color w:val="FF0000"/>
        </w:rPr>
        <w:t>&gt;</w:t>
      </w:r>
      <w:r w:rsidRPr="00F0760F">
        <w:t xml:space="preserve"> </w:t>
      </w:r>
      <w:r>
        <w:t>elements defines a section that is quoted from another source.</w:t>
      </w:r>
    </w:p>
    <w:p w14:paraId="2F062139" w14:textId="7DFB239A" w:rsidR="00311551" w:rsidRPr="00311551" w:rsidRDefault="00311551" w:rsidP="00311551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2691C35B" wp14:editId="41005000">
            <wp:extent cx="5939790" cy="1391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6218" w14:textId="66E5A28C" w:rsidR="00577074" w:rsidRPr="00577074" w:rsidRDefault="00577074" w:rsidP="00577074">
      <w:pPr>
        <w:rPr>
          <w:b/>
        </w:rPr>
      </w:pPr>
    </w:p>
    <w:p w14:paraId="7F692D5F" w14:textId="77777777" w:rsidR="00D4648D" w:rsidRDefault="00D4648D" w:rsidP="00542D61">
      <w:pPr>
        <w:pStyle w:val="ListParagraph"/>
        <w:ind w:left="360"/>
        <w:rPr>
          <w:b/>
        </w:rPr>
      </w:pPr>
    </w:p>
    <w:p w14:paraId="00FEA2FB" w14:textId="77777777" w:rsidR="00D3097A" w:rsidRPr="00D3097A" w:rsidRDefault="00D3097A" w:rsidP="00D3097A">
      <w:pPr>
        <w:pStyle w:val="ListParagraph"/>
        <w:numPr>
          <w:ilvl w:val="1"/>
          <w:numId w:val="1"/>
        </w:numPr>
        <w:rPr>
          <w:b/>
        </w:rPr>
      </w:pPr>
      <w:r>
        <w:t xml:space="preserve">HTML </w:t>
      </w:r>
      <w:r w:rsidRPr="00F40F1F">
        <w:rPr>
          <w:color w:val="FF0000"/>
        </w:rPr>
        <w:t xml:space="preserve">&lt;abbr&gt; </w:t>
      </w:r>
      <w:r>
        <w:t>elements defines an abbreviation of an acronym.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E5437B" w14:paraId="01B59F88" w14:textId="77777777" w:rsidTr="002B4906">
        <w:trPr>
          <w:trHeight w:val="476"/>
        </w:trPr>
        <w:tc>
          <w:tcPr>
            <w:tcW w:w="5097" w:type="dxa"/>
          </w:tcPr>
          <w:p w14:paraId="43BF2843" w14:textId="77777777" w:rsidR="00E5437B" w:rsidRDefault="00E5437B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The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abbr</w:t>
            </w:r>
            <w:r>
              <w:rPr>
                <w:rStyle w:val="attributecolor"/>
                <w:rFonts w:ascii="Consolas" w:hAnsi="Consolas"/>
                <w:color w:val="FF0000"/>
              </w:rPr>
              <w:t> title</w:t>
            </w:r>
            <w:r>
              <w:rPr>
                <w:rStyle w:val="attributevaluecolor"/>
                <w:rFonts w:ascii="Consolas" w:hAnsi="Consolas"/>
                <w:color w:val="0000CD"/>
              </w:rPr>
              <w:t>="World Health Organization"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WHO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/abbr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was founded in 1948.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17786B35" w14:textId="62A633CC" w:rsidR="00E5437B" w:rsidRDefault="00E5437B" w:rsidP="00284BA5">
            <w:pPr>
              <w:pStyle w:val="ListParagraph"/>
              <w:ind w:left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The </w:t>
            </w:r>
            <w:r>
              <w:t>WH</w:t>
            </w:r>
            <w:r w:rsidR="00284BA5">
              <w:t>O</w:t>
            </w:r>
            <w:r>
              <w:rPr>
                <w:color w:val="000000"/>
                <w:sz w:val="27"/>
                <w:szCs w:val="27"/>
              </w:rPr>
              <w:t> was founded in 1948.</w:t>
            </w:r>
          </w:p>
        </w:tc>
      </w:tr>
    </w:tbl>
    <w:p w14:paraId="2FB5DEA0" w14:textId="77777777" w:rsidR="00D3097A" w:rsidRPr="00D3097A" w:rsidRDefault="00D3097A" w:rsidP="00E5437B">
      <w:pPr>
        <w:pStyle w:val="ListParagraph"/>
        <w:rPr>
          <w:b/>
        </w:rPr>
      </w:pPr>
    </w:p>
    <w:p w14:paraId="017EC26F" w14:textId="1FBBB590" w:rsidR="000A1A54" w:rsidRPr="000A1A54" w:rsidRDefault="00F40F1F" w:rsidP="00F40F1F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>&lt;address</w:t>
      </w:r>
      <w:r w:rsidRPr="00F40F1F">
        <w:rPr>
          <w:color w:val="FF0000"/>
        </w:rPr>
        <w:t xml:space="preserve">&gt; </w:t>
      </w:r>
    </w:p>
    <w:p w14:paraId="6F2A7F22" w14:textId="683C2342" w:rsidR="00692638" w:rsidRPr="000A1A54" w:rsidRDefault="000A1A54" w:rsidP="000A1A54">
      <w:pPr>
        <w:pStyle w:val="ListParagraph"/>
        <w:numPr>
          <w:ilvl w:val="2"/>
          <w:numId w:val="1"/>
        </w:numPr>
        <w:rPr>
          <w:b/>
        </w:rPr>
      </w:pPr>
      <w:r>
        <w:t xml:space="preserve">This </w:t>
      </w:r>
      <w:r w:rsidR="00997D1D">
        <w:t>element</w:t>
      </w:r>
      <w:r w:rsidR="00F40F1F">
        <w:t xml:space="preserve"> </w:t>
      </w:r>
      <w:r>
        <w:t>define</w:t>
      </w:r>
      <w:r w:rsidR="00997D1D">
        <w:t>s</w:t>
      </w:r>
      <w:r w:rsidR="00F40F1F">
        <w:t xml:space="preserve"> contact information(author/owner) of a document or an </w:t>
      </w:r>
      <w:r>
        <w:t>article.</w:t>
      </w:r>
    </w:p>
    <w:p w14:paraId="3412B89B" w14:textId="5BC798E4" w:rsidR="000A1A54" w:rsidRPr="005B78FD" w:rsidRDefault="00205F00" w:rsidP="000A1A54">
      <w:pPr>
        <w:pStyle w:val="ListParagraph"/>
        <w:numPr>
          <w:ilvl w:val="2"/>
          <w:numId w:val="1"/>
        </w:numPr>
        <w:rPr>
          <w:b/>
        </w:rPr>
      </w:pPr>
      <w:r>
        <w:t>This is usually displayed in italic</w:t>
      </w:r>
      <w:r w:rsidR="00756499">
        <w:t>.</w:t>
      </w:r>
      <w:r>
        <w:t xml:space="preserve"> Most browsers will add a line </w:t>
      </w:r>
      <w:r w:rsidR="00756499">
        <w:t>break before and after the element.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097"/>
        <w:gridCol w:w="3808"/>
      </w:tblGrid>
      <w:tr w:rsidR="005B78FD" w14:paraId="7F50D4D1" w14:textId="77777777" w:rsidTr="002B4906">
        <w:trPr>
          <w:trHeight w:val="476"/>
        </w:trPr>
        <w:tc>
          <w:tcPr>
            <w:tcW w:w="5097" w:type="dxa"/>
          </w:tcPr>
          <w:p w14:paraId="7E351040" w14:textId="5BCC07E0" w:rsidR="005B78FD" w:rsidRDefault="005B78FD" w:rsidP="002B4906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address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Written by John Doe.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Visit us at: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Example.com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Box 564, Disneyland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USA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/address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  <w:tc>
          <w:tcPr>
            <w:tcW w:w="3808" w:type="dxa"/>
          </w:tcPr>
          <w:p w14:paraId="54BD5ACA" w14:textId="1698398B" w:rsidR="005B78FD" w:rsidRDefault="005B78FD" w:rsidP="002B4906">
            <w:pPr>
              <w:pStyle w:val="ListParagraph"/>
              <w:ind w:left="0"/>
              <w:rPr>
                <w:b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Written by John Doe.</w:t>
            </w:r>
            <w:r>
              <w:rPr>
                <w:i/>
                <w:iCs/>
                <w:color w:val="000000"/>
                <w:sz w:val="27"/>
                <w:szCs w:val="27"/>
              </w:rPr>
              <w:br/>
              <w:t>Visit us at:</w:t>
            </w:r>
            <w:r>
              <w:rPr>
                <w:i/>
                <w:iCs/>
                <w:color w:val="000000"/>
                <w:sz w:val="27"/>
                <w:szCs w:val="27"/>
              </w:rPr>
              <w:br/>
              <w:t>Example.com</w:t>
            </w:r>
            <w:r>
              <w:rPr>
                <w:i/>
                <w:iCs/>
                <w:color w:val="000000"/>
                <w:sz w:val="27"/>
                <w:szCs w:val="27"/>
              </w:rPr>
              <w:br/>
              <w:t>Box 564, Disneyland</w:t>
            </w:r>
            <w:r>
              <w:rPr>
                <w:i/>
                <w:iCs/>
                <w:color w:val="000000"/>
                <w:sz w:val="27"/>
                <w:szCs w:val="27"/>
              </w:rPr>
              <w:br/>
              <w:t>USA</w:t>
            </w:r>
          </w:p>
        </w:tc>
      </w:tr>
    </w:tbl>
    <w:p w14:paraId="327926B8" w14:textId="7EE66388" w:rsidR="00D2555A" w:rsidRPr="000A1A54" w:rsidRDefault="00D2555A" w:rsidP="00D2555A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>&lt;cite</w:t>
      </w:r>
      <w:r w:rsidRPr="00F40F1F">
        <w:rPr>
          <w:color w:val="FF0000"/>
        </w:rPr>
        <w:t xml:space="preserve">&gt; </w:t>
      </w:r>
    </w:p>
    <w:p w14:paraId="6CCF2C25" w14:textId="4981E495" w:rsidR="00D2555A" w:rsidRPr="000A1A54" w:rsidRDefault="00D2555A" w:rsidP="00D2555A">
      <w:pPr>
        <w:pStyle w:val="ListParagraph"/>
        <w:numPr>
          <w:ilvl w:val="2"/>
          <w:numId w:val="1"/>
        </w:numPr>
        <w:rPr>
          <w:b/>
        </w:rPr>
      </w:pPr>
      <w:r>
        <w:t>This element defines the title of a work.</w:t>
      </w:r>
    </w:p>
    <w:p w14:paraId="62DD7655" w14:textId="670F166D" w:rsidR="00D2555A" w:rsidRPr="005B78FD" w:rsidRDefault="00D2555A" w:rsidP="00D2555A">
      <w:pPr>
        <w:pStyle w:val="ListParagraph"/>
        <w:numPr>
          <w:ilvl w:val="2"/>
          <w:numId w:val="1"/>
        </w:numPr>
        <w:rPr>
          <w:b/>
        </w:rPr>
      </w:pPr>
      <w:r>
        <w:t xml:space="preserve">Browsers usually displays </w:t>
      </w:r>
      <w:r w:rsidRPr="00D2555A">
        <w:rPr>
          <w:color w:val="FF0000"/>
        </w:rPr>
        <w:t>&lt;cite&gt;</w:t>
      </w:r>
      <w:r>
        <w:t xml:space="preserve"> elements in italic.</w:t>
      </w:r>
    </w:p>
    <w:p w14:paraId="13415A0B" w14:textId="59C7ED95" w:rsidR="005B78FD" w:rsidRDefault="00D2555A" w:rsidP="005B78FD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282060EB" wp14:editId="1675BC40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DCE4" w14:textId="7951073A" w:rsidR="00D2555A" w:rsidRPr="000A1A54" w:rsidRDefault="00D2555A" w:rsidP="00D2555A">
      <w:pPr>
        <w:pStyle w:val="ListParagraph"/>
        <w:numPr>
          <w:ilvl w:val="1"/>
          <w:numId w:val="1"/>
        </w:numPr>
        <w:rPr>
          <w:b/>
        </w:rPr>
      </w:pPr>
      <w:r>
        <w:rPr>
          <w:color w:val="FF0000"/>
        </w:rPr>
        <w:t>&lt;bdo</w:t>
      </w:r>
      <w:r w:rsidRPr="00F40F1F">
        <w:rPr>
          <w:color w:val="FF0000"/>
        </w:rPr>
        <w:t xml:space="preserve">&gt; </w:t>
      </w:r>
    </w:p>
    <w:p w14:paraId="03ECE5A8" w14:textId="3A06D8E3" w:rsidR="00D2555A" w:rsidRPr="000A1A54" w:rsidRDefault="00D2555A" w:rsidP="00D2555A">
      <w:pPr>
        <w:pStyle w:val="ListParagraph"/>
        <w:numPr>
          <w:ilvl w:val="2"/>
          <w:numId w:val="1"/>
        </w:numPr>
        <w:rPr>
          <w:b/>
        </w:rPr>
      </w:pPr>
      <w:r>
        <w:t>This element defines bi-directional override.</w:t>
      </w:r>
    </w:p>
    <w:p w14:paraId="323314CE" w14:textId="531C75B9" w:rsidR="00D2555A" w:rsidRPr="005B78FD" w:rsidRDefault="00D2555A" w:rsidP="00D2555A">
      <w:pPr>
        <w:pStyle w:val="ListParagraph"/>
        <w:numPr>
          <w:ilvl w:val="2"/>
          <w:numId w:val="1"/>
        </w:numPr>
        <w:rPr>
          <w:b/>
        </w:rPr>
      </w:pPr>
      <w:r>
        <w:t>The &lt;bdo&gt; element is used to override the current text direction.</w:t>
      </w:r>
    </w:p>
    <w:p w14:paraId="65F260F7" w14:textId="33A7110E" w:rsidR="00D2555A" w:rsidRDefault="00A900B3" w:rsidP="005B78FD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2664897" wp14:editId="06A50AF0">
            <wp:extent cx="594360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31E" w14:textId="3224FA35" w:rsidR="00345797" w:rsidRPr="00345797" w:rsidRDefault="00345797" w:rsidP="00345797">
      <w:pPr>
        <w:pStyle w:val="ListParagraph"/>
        <w:numPr>
          <w:ilvl w:val="1"/>
          <w:numId w:val="1"/>
        </w:numPr>
        <w:rPr>
          <w:b/>
        </w:rPr>
      </w:pPr>
      <w:r w:rsidRPr="00345797">
        <w:rPr>
          <w:b/>
        </w:rPr>
        <w:t>HTML Comments</w:t>
      </w:r>
    </w:p>
    <w:p w14:paraId="2B4619EF" w14:textId="7791B927" w:rsidR="00345797" w:rsidRPr="00345797" w:rsidRDefault="00345797" w:rsidP="00345797">
      <w:pPr>
        <w:pStyle w:val="ListParagraph"/>
        <w:numPr>
          <w:ilvl w:val="2"/>
          <w:numId w:val="1"/>
        </w:numPr>
        <w:rPr>
          <w:b/>
        </w:rPr>
      </w:pPr>
      <w:r>
        <w:t xml:space="preserve">We can add comments to our </w:t>
      </w:r>
      <w:r>
        <w:rPr>
          <w:b/>
        </w:rPr>
        <w:t xml:space="preserve">HTML source </w:t>
      </w:r>
      <w:r>
        <w:t>by using the following syntax.</w:t>
      </w:r>
    </w:p>
    <w:p w14:paraId="08612AA5" w14:textId="02BB05FA" w:rsidR="00FB6024" w:rsidRDefault="006131DF" w:rsidP="00900163">
      <w:pPr>
        <w:pStyle w:val="ListParagraph"/>
        <w:ind w:left="1080"/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&lt;!-- Write your comments here --&gt;</w:t>
      </w:r>
    </w:p>
    <w:p w14:paraId="5BE0F899" w14:textId="60ADE8F0" w:rsidR="00900163" w:rsidRDefault="00900163" w:rsidP="00900163">
      <w:pPr>
        <w:pStyle w:val="ListParagraph"/>
        <w:ind w:left="1080"/>
        <w:rPr>
          <w:rFonts w:ascii="Consolas" w:hAnsi="Consolas"/>
          <w:color w:val="008000"/>
          <w:shd w:val="clear" w:color="auto" w:fill="FFFFFF"/>
        </w:rPr>
      </w:pPr>
    </w:p>
    <w:p w14:paraId="4B1478F5" w14:textId="1D52DAAF" w:rsidR="00900163" w:rsidRDefault="00900163" w:rsidP="0090016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HTML Colors</w:t>
      </w:r>
    </w:p>
    <w:p w14:paraId="0E9C2DAA" w14:textId="2FE85573" w:rsidR="00734F7C" w:rsidRPr="00663B64" w:rsidRDefault="00EB186F" w:rsidP="00734F7C">
      <w:pPr>
        <w:pStyle w:val="ListParagraph"/>
        <w:numPr>
          <w:ilvl w:val="2"/>
          <w:numId w:val="1"/>
        </w:numPr>
        <w:rPr>
          <w:b/>
        </w:rPr>
      </w:pPr>
      <w:r>
        <w:t>HTML colors are specified using predefined color names, or RGB, HEX, HSL, RGBA, HSLA values.</w:t>
      </w:r>
    </w:p>
    <w:p w14:paraId="7F22FB09" w14:textId="7947915C" w:rsidR="00663B64" w:rsidRPr="00B44ED5" w:rsidRDefault="00663B64" w:rsidP="00734F7C">
      <w:pPr>
        <w:pStyle w:val="ListParagraph"/>
        <w:numPr>
          <w:ilvl w:val="2"/>
          <w:numId w:val="1"/>
        </w:numPr>
        <w:rPr>
          <w:b/>
        </w:rPr>
      </w:pPr>
      <w:r>
        <w:t>In HTML a color can be specified by using a color name.</w:t>
      </w:r>
    </w:p>
    <w:p w14:paraId="49A061B8" w14:textId="16761519" w:rsidR="00B44ED5" w:rsidRPr="00B44ED5" w:rsidRDefault="00B44ED5" w:rsidP="00B44ED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0AD678F6" wp14:editId="3C9E0D6E">
            <wp:extent cx="5936615" cy="131000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7CA4" w14:textId="0FFAA50F" w:rsidR="00B44ED5" w:rsidRDefault="00913969" w:rsidP="0091396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Background color</w:t>
      </w:r>
    </w:p>
    <w:p w14:paraId="1D9AE367" w14:textId="280AE8BC" w:rsidR="0084230E" w:rsidRPr="000D6E53" w:rsidRDefault="0084230E" w:rsidP="0084230E">
      <w:pPr>
        <w:pStyle w:val="ListParagraph"/>
        <w:numPr>
          <w:ilvl w:val="3"/>
          <w:numId w:val="1"/>
        </w:numPr>
        <w:rPr>
          <w:b/>
        </w:rPr>
      </w:pPr>
      <w:r>
        <w:t>We can set the background color for HTML elements.</w:t>
      </w:r>
    </w:p>
    <w:p w14:paraId="458F32DD" w14:textId="1CA7A344" w:rsidR="000D6E53" w:rsidRDefault="00BD290B" w:rsidP="000D6E53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286B1AB0" wp14:editId="0321F584">
            <wp:extent cx="5943600" cy="131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1B54" w14:textId="38384520" w:rsidR="00BD290B" w:rsidRDefault="00BD290B" w:rsidP="000D6E53">
      <w:pPr>
        <w:pStyle w:val="ListParagraph"/>
        <w:ind w:left="1080"/>
        <w:rPr>
          <w:b/>
        </w:rPr>
      </w:pPr>
    </w:p>
    <w:p w14:paraId="61C0ADC5" w14:textId="58DD4217" w:rsidR="00BD290B" w:rsidRDefault="00BD290B" w:rsidP="000D6E53">
      <w:pPr>
        <w:pStyle w:val="ListParagraph"/>
        <w:ind w:left="1080"/>
        <w:rPr>
          <w:b/>
        </w:rPr>
      </w:pPr>
    </w:p>
    <w:p w14:paraId="7C1C68DC" w14:textId="2E184972" w:rsidR="00784551" w:rsidRDefault="00784551" w:rsidP="0078455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  <w:t>Text color</w:t>
      </w:r>
    </w:p>
    <w:p w14:paraId="74C66903" w14:textId="61337247" w:rsidR="009F4FCD" w:rsidRPr="00906E54" w:rsidRDefault="009F4FCD" w:rsidP="009F4FCD">
      <w:pPr>
        <w:pStyle w:val="ListParagraph"/>
        <w:numPr>
          <w:ilvl w:val="3"/>
          <w:numId w:val="1"/>
        </w:numPr>
        <w:rPr>
          <w:b/>
        </w:rPr>
      </w:pPr>
      <w:r>
        <w:t>We can set the color of the text</w:t>
      </w:r>
    </w:p>
    <w:p w14:paraId="0DB40203" w14:textId="0D8A93E8" w:rsidR="00906E54" w:rsidRPr="00906E54" w:rsidRDefault="00906E54" w:rsidP="00906E54">
      <w:pPr>
        <w:ind w:left="1080"/>
        <w:rPr>
          <w:b/>
        </w:rPr>
      </w:pPr>
      <w:r>
        <w:rPr>
          <w:b/>
          <w:noProof/>
        </w:rPr>
        <w:drawing>
          <wp:inline distT="0" distB="0" distL="0" distR="0" wp14:anchorId="7681B47B" wp14:editId="34D29428">
            <wp:extent cx="5936615" cy="13919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5448" w14:textId="6E39E141" w:rsidR="00784551" w:rsidRPr="00784551" w:rsidRDefault="00784551" w:rsidP="00784551">
      <w:pPr>
        <w:rPr>
          <w:b/>
        </w:rPr>
      </w:pPr>
    </w:p>
    <w:p w14:paraId="45AA1A8B" w14:textId="096964AD" w:rsidR="00906E54" w:rsidRDefault="00906E54" w:rsidP="00906E5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  <w:t>Border color</w:t>
      </w:r>
    </w:p>
    <w:p w14:paraId="2B47E81D" w14:textId="64301AF4" w:rsidR="00E42BC6" w:rsidRPr="00FF1FFA" w:rsidRDefault="00D6526C" w:rsidP="00E42BC6">
      <w:pPr>
        <w:pStyle w:val="ListParagraph"/>
        <w:numPr>
          <w:ilvl w:val="3"/>
          <w:numId w:val="1"/>
        </w:numPr>
        <w:rPr>
          <w:b/>
        </w:rPr>
      </w:pPr>
      <w:r>
        <w:t>We can set the color of borders.</w:t>
      </w:r>
    </w:p>
    <w:p w14:paraId="2486EDB7" w14:textId="39BBE73D" w:rsidR="00FF1FFA" w:rsidRDefault="0023185C" w:rsidP="00FF1FFA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BC4712" wp14:editId="457878B7">
            <wp:extent cx="5936615" cy="130365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23F9" w14:textId="16A7578D" w:rsidR="002B5CD1" w:rsidRDefault="002B5CD1" w:rsidP="002B5CD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Color values</w:t>
      </w:r>
    </w:p>
    <w:p w14:paraId="5057AE82" w14:textId="476ECD8D" w:rsidR="006D5436" w:rsidRPr="006533FB" w:rsidRDefault="00C230D1" w:rsidP="002B4906">
      <w:pPr>
        <w:pStyle w:val="ListParagraph"/>
        <w:numPr>
          <w:ilvl w:val="3"/>
          <w:numId w:val="1"/>
        </w:numPr>
        <w:rPr>
          <w:b/>
        </w:rPr>
      </w:pPr>
      <w:r>
        <w:t>In HTML, colors can also be specified using RGB values, HEX values, HSL valu</w:t>
      </w:r>
      <w:r w:rsidR="006D5436">
        <w:t>es, RGBA values and HSLA values:</w:t>
      </w:r>
    </w:p>
    <w:p w14:paraId="63C27F0F" w14:textId="3B2518F3" w:rsidR="006533FB" w:rsidRPr="006533FB" w:rsidRDefault="00E206F3" w:rsidP="006533FB">
      <w:pPr>
        <w:ind w:left="1080"/>
        <w:rPr>
          <w:b/>
        </w:rPr>
      </w:pPr>
      <w:r>
        <w:rPr>
          <w:b/>
          <w:noProof/>
        </w:rPr>
        <w:drawing>
          <wp:inline distT="0" distB="0" distL="0" distR="0" wp14:anchorId="5CBD8FA8" wp14:editId="272B172E">
            <wp:extent cx="5943600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2A7D" w14:textId="6D311ABB" w:rsidR="00900163" w:rsidRDefault="00900163" w:rsidP="00900163">
      <w:pPr>
        <w:rPr>
          <w:rFonts w:ascii="Consolas" w:hAnsi="Consolas"/>
          <w:color w:val="008000"/>
          <w:shd w:val="clear" w:color="auto" w:fill="FFFFFF"/>
        </w:rPr>
      </w:pPr>
    </w:p>
    <w:p w14:paraId="6F1305B0" w14:textId="3F3F82A6" w:rsidR="00571338" w:rsidRDefault="00571338" w:rsidP="0057133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RGB </w:t>
      </w:r>
      <w:r w:rsidR="00BC6BFB">
        <w:rPr>
          <w:b/>
        </w:rPr>
        <w:t>V</w:t>
      </w:r>
      <w:r>
        <w:rPr>
          <w:b/>
        </w:rPr>
        <w:t>alue</w:t>
      </w:r>
    </w:p>
    <w:p w14:paraId="31387767" w14:textId="3F3317BC" w:rsidR="00D62317" w:rsidRPr="00176447" w:rsidRDefault="00474EA8" w:rsidP="00D62317">
      <w:pPr>
        <w:pStyle w:val="ListParagraph"/>
        <w:numPr>
          <w:ilvl w:val="3"/>
          <w:numId w:val="1"/>
        </w:numPr>
        <w:rPr>
          <w:b/>
        </w:rPr>
      </w:pPr>
      <w:r>
        <w:t>In HTML a color can be specified as an RGB value, using this formula.</w:t>
      </w:r>
    </w:p>
    <w:p w14:paraId="262266AF" w14:textId="52F7848A" w:rsidR="00176447" w:rsidRDefault="00B13B62" w:rsidP="00176447">
      <w:pPr>
        <w:pStyle w:val="ListParagraph"/>
        <w:ind w:left="1440"/>
        <w:rPr>
          <w:b/>
        </w:rPr>
      </w:pPr>
      <w:r>
        <w:rPr>
          <w:b/>
        </w:rPr>
        <w:t>r</w:t>
      </w:r>
      <w:r w:rsidR="00176447">
        <w:rPr>
          <w:b/>
        </w:rPr>
        <w:t>gb(red, green, blue)</w:t>
      </w:r>
    </w:p>
    <w:p w14:paraId="43498018" w14:textId="43DDA1F0" w:rsidR="00176447" w:rsidRPr="00215838" w:rsidRDefault="00910632" w:rsidP="00D62317">
      <w:pPr>
        <w:pStyle w:val="ListParagraph"/>
        <w:numPr>
          <w:ilvl w:val="3"/>
          <w:numId w:val="1"/>
        </w:numPr>
        <w:rPr>
          <w:b/>
        </w:rPr>
      </w:pPr>
      <w:r>
        <w:t>Each parameter (red, green, blue) defines the intensity of the color between 0 and 255</w:t>
      </w:r>
      <w:r w:rsidR="00215838">
        <w:t>.</w:t>
      </w:r>
    </w:p>
    <w:p w14:paraId="289A4F4D" w14:textId="05AD7277" w:rsidR="00215838" w:rsidRPr="00215838" w:rsidRDefault="00215838" w:rsidP="00D62317">
      <w:pPr>
        <w:pStyle w:val="ListParagraph"/>
        <w:numPr>
          <w:ilvl w:val="3"/>
          <w:numId w:val="1"/>
        </w:numPr>
        <w:rPr>
          <w:b/>
        </w:rPr>
      </w:pPr>
      <w:r>
        <w:t>For Example, rgb(255, 0 ,0 ) is displayed as red, because red is set to its highest value(255) and the others are set to 0.</w:t>
      </w:r>
    </w:p>
    <w:p w14:paraId="6A0D03DD" w14:textId="6880A961" w:rsidR="00215838" w:rsidRPr="00FF3A39" w:rsidRDefault="008D3D17" w:rsidP="00D62317">
      <w:pPr>
        <w:pStyle w:val="ListParagraph"/>
        <w:numPr>
          <w:ilvl w:val="3"/>
          <w:numId w:val="1"/>
        </w:numPr>
        <w:rPr>
          <w:b/>
        </w:rPr>
      </w:pPr>
      <w:r>
        <w:t>To display the color black, all color parameters are set to 0</w:t>
      </w:r>
      <w:r w:rsidR="009A74D6">
        <w:t xml:space="preserve"> like this: rgb(0,0,0)</w:t>
      </w:r>
    </w:p>
    <w:p w14:paraId="2AEEE05B" w14:textId="1E98EED1" w:rsidR="00FF3A39" w:rsidRPr="002E3BEF" w:rsidRDefault="00FF3A39" w:rsidP="00D62317">
      <w:pPr>
        <w:pStyle w:val="ListParagraph"/>
        <w:numPr>
          <w:ilvl w:val="3"/>
          <w:numId w:val="1"/>
        </w:numPr>
        <w:rPr>
          <w:b/>
        </w:rPr>
      </w:pPr>
      <w:r>
        <w:t>To display the color white, all color parameters are</w:t>
      </w:r>
      <w:r w:rsidR="002F6E80">
        <w:t xml:space="preserve"> set to 255 like this: rgb(255,255,</w:t>
      </w:r>
      <w:r>
        <w:t>255)</w:t>
      </w:r>
    </w:p>
    <w:p w14:paraId="6C0E8A76" w14:textId="77777777" w:rsidR="002E3BEF" w:rsidRPr="00EF73C0" w:rsidRDefault="002E3BEF" w:rsidP="002E3BEF">
      <w:pPr>
        <w:pStyle w:val="ListParagraph"/>
        <w:ind w:left="1440"/>
        <w:rPr>
          <w:b/>
        </w:rPr>
      </w:pPr>
    </w:p>
    <w:p w14:paraId="5AD6191A" w14:textId="316B4C80" w:rsidR="00EF73C0" w:rsidRDefault="002E3BEF" w:rsidP="00EF73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HEX</w:t>
      </w:r>
      <w:r w:rsidR="00EF73C0">
        <w:rPr>
          <w:b/>
        </w:rPr>
        <w:t xml:space="preserve"> </w:t>
      </w:r>
      <w:r w:rsidR="00BC6BFB">
        <w:rPr>
          <w:b/>
        </w:rPr>
        <w:t>Value</w:t>
      </w:r>
    </w:p>
    <w:p w14:paraId="7C629979" w14:textId="35E22497" w:rsidR="000B1102" w:rsidRPr="000C48DB" w:rsidRDefault="000B1102" w:rsidP="000B1102">
      <w:pPr>
        <w:pStyle w:val="ListParagraph"/>
        <w:numPr>
          <w:ilvl w:val="3"/>
          <w:numId w:val="1"/>
        </w:numPr>
        <w:rPr>
          <w:b/>
        </w:rPr>
      </w:pPr>
      <w:r>
        <w:t>In HTML, a color can be specified using a hexadecimal value in the form:</w:t>
      </w:r>
    </w:p>
    <w:p w14:paraId="3FA294FD" w14:textId="1DB4DD20" w:rsidR="000C48DB" w:rsidRPr="000C48DB" w:rsidRDefault="000C48DB" w:rsidP="000C48DB">
      <w:pPr>
        <w:pStyle w:val="ListParagraph"/>
        <w:ind w:firstLine="720"/>
        <w:rPr>
          <w:b/>
        </w:rPr>
      </w:pPr>
      <w:r w:rsidRPr="000C48DB">
        <w:rPr>
          <w:b/>
        </w:rPr>
        <w:t>#rrggbb</w:t>
      </w:r>
    </w:p>
    <w:p w14:paraId="614F3DD9" w14:textId="6BD1F34F" w:rsidR="000C48DB" w:rsidRPr="00CD4FCB" w:rsidRDefault="000A4A55" w:rsidP="000C48DB">
      <w:pPr>
        <w:pStyle w:val="ListParagraph"/>
        <w:numPr>
          <w:ilvl w:val="3"/>
          <w:numId w:val="1"/>
        </w:numPr>
        <w:rPr>
          <w:b/>
        </w:rPr>
      </w:pPr>
      <w:r>
        <w:t>Where rr (red)</w:t>
      </w:r>
      <w:r w:rsidR="00E84ABF">
        <w:t>, gg (green) and</w:t>
      </w:r>
      <w:r>
        <w:t xml:space="preserve"> bb</w:t>
      </w:r>
      <w:r w:rsidR="00E84ABF">
        <w:t xml:space="preserve"> </w:t>
      </w:r>
      <w:r>
        <w:t>(blue)</w:t>
      </w:r>
      <w:r w:rsidR="00E71471">
        <w:t xml:space="preserve"> are hexadecimal values between 00 and ff</w:t>
      </w:r>
      <w:r w:rsidR="000B2A8B">
        <w:t xml:space="preserve"> (same as decimal 0 and 255).</w:t>
      </w:r>
    </w:p>
    <w:p w14:paraId="70701A3A" w14:textId="5A47D75C" w:rsidR="00CD4FCB" w:rsidRPr="002C1F18" w:rsidRDefault="00CD4FCB" w:rsidP="000C48DB">
      <w:pPr>
        <w:pStyle w:val="ListParagraph"/>
        <w:numPr>
          <w:ilvl w:val="3"/>
          <w:numId w:val="1"/>
        </w:numPr>
        <w:rPr>
          <w:b/>
        </w:rPr>
      </w:pPr>
      <w:r>
        <w:t>For Example, #ff0000 is displayed as red, because red is set to its highest value (ff) and the others are set to the lowest value</w:t>
      </w:r>
      <w:r w:rsidR="00C95EF0">
        <w:t>(00)</w:t>
      </w:r>
      <w:r>
        <w:t>.</w:t>
      </w:r>
    </w:p>
    <w:p w14:paraId="26A35194" w14:textId="57A4DF48" w:rsidR="00DC1083" w:rsidRDefault="00DC1083" w:rsidP="00DC108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HSL Value</w:t>
      </w:r>
    </w:p>
    <w:p w14:paraId="6B16AB57" w14:textId="1FEACD2A" w:rsidR="006F72B2" w:rsidRPr="005A78F5" w:rsidRDefault="006F72B2" w:rsidP="006F72B2">
      <w:pPr>
        <w:pStyle w:val="ListParagraph"/>
        <w:numPr>
          <w:ilvl w:val="3"/>
          <w:numId w:val="1"/>
        </w:numPr>
        <w:rPr>
          <w:b/>
        </w:rPr>
      </w:pPr>
      <w:r>
        <w:t>In HTML, a color can be specified using hue, saturation, and lightness (HSL) in the form.</w:t>
      </w:r>
    </w:p>
    <w:p w14:paraId="61475140" w14:textId="77777777" w:rsidR="005A78F5" w:rsidRPr="007F5D18" w:rsidRDefault="005A78F5" w:rsidP="005A78F5">
      <w:pPr>
        <w:pStyle w:val="ListParagraph"/>
        <w:ind w:firstLine="720"/>
        <w:rPr>
          <w:b/>
        </w:rPr>
      </w:pPr>
      <w:r>
        <w:rPr>
          <w:b/>
        </w:rPr>
        <w:t>hsl(hue, saturation, lightness)</w:t>
      </w:r>
    </w:p>
    <w:p w14:paraId="0DCD94CF" w14:textId="30B2E753" w:rsidR="005A78F5" w:rsidRPr="007F5D18" w:rsidRDefault="005A78F5" w:rsidP="006F72B2">
      <w:pPr>
        <w:pStyle w:val="ListParagraph"/>
        <w:numPr>
          <w:ilvl w:val="3"/>
          <w:numId w:val="1"/>
        </w:numPr>
        <w:rPr>
          <w:b/>
        </w:rPr>
      </w:pPr>
      <w:r>
        <w:lastRenderedPageBreak/>
        <w:t xml:space="preserve">Shades of gray are often defined by setting the hue and saturation to 0, </w:t>
      </w:r>
      <w:r w:rsidR="00CD4218">
        <w:t>and adjust the lightness from 0% to 100% to get darker or lighter shades.</w:t>
      </w:r>
    </w:p>
    <w:p w14:paraId="47AFDFC4" w14:textId="4803E441" w:rsidR="007E117C" w:rsidRPr="007E117C" w:rsidRDefault="007E117C" w:rsidP="007E117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Hue</w:t>
      </w:r>
    </w:p>
    <w:p w14:paraId="1EB45FDA" w14:textId="3DA2E924" w:rsidR="007F5D18" w:rsidRPr="001C0E3B" w:rsidRDefault="0022437E" w:rsidP="007E117C">
      <w:pPr>
        <w:pStyle w:val="ListParagraph"/>
        <w:numPr>
          <w:ilvl w:val="4"/>
          <w:numId w:val="1"/>
        </w:numPr>
        <w:rPr>
          <w:b/>
        </w:rPr>
      </w:pPr>
      <w:r>
        <w:t>Hue is a degree on the color wheel from 0 to 360.</w:t>
      </w:r>
      <w:r w:rsidR="00330C6B">
        <w:t xml:space="preserve"> 0 is red, 120 is green, 240 is blue.</w:t>
      </w:r>
    </w:p>
    <w:p w14:paraId="7AB4C5F4" w14:textId="77777777" w:rsidR="007E117C" w:rsidRPr="007E117C" w:rsidRDefault="001C0E3B" w:rsidP="006F72B2">
      <w:pPr>
        <w:pStyle w:val="ListParagraph"/>
        <w:numPr>
          <w:ilvl w:val="3"/>
          <w:numId w:val="1"/>
        </w:numPr>
        <w:rPr>
          <w:b/>
        </w:rPr>
      </w:pPr>
      <w:r w:rsidRPr="007E117C">
        <w:rPr>
          <w:b/>
        </w:rPr>
        <w:t xml:space="preserve">Saturation </w:t>
      </w:r>
    </w:p>
    <w:p w14:paraId="1BA798D2" w14:textId="0EBBF69D" w:rsidR="001C0E3B" w:rsidRPr="00382D75" w:rsidRDefault="007E117C" w:rsidP="007E117C">
      <w:pPr>
        <w:pStyle w:val="ListParagraph"/>
        <w:numPr>
          <w:ilvl w:val="4"/>
          <w:numId w:val="1"/>
        </w:numPr>
        <w:rPr>
          <w:b/>
        </w:rPr>
      </w:pPr>
      <w:r>
        <w:t xml:space="preserve">It </w:t>
      </w:r>
      <w:r w:rsidR="001C0E3B">
        <w:t>is a percentage value, 0% means a shade of gray, and 100% is the full color.</w:t>
      </w:r>
    </w:p>
    <w:p w14:paraId="5BF0A4DF" w14:textId="21F6CC5E" w:rsidR="00382D75" w:rsidRPr="004C7B0B" w:rsidRDefault="00A7410B" w:rsidP="007E117C">
      <w:pPr>
        <w:pStyle w:val="ListParagraph"/>
        <w:numPr>
          <w:ilvl w:val="4"/>
          <w:numId w:val="1"/>
        </w:numPr>
        <w:rPr>
          <w:b/>
        </w:rPr>
      </w:pPr>
      <w:r>
        <w:t>Saturation can be described as the intensity of a color.</w:t>
      </w:r>
    </w:p>
    <w:p w14:paraId="140AF79C" w14:textId="263768CD" w:rsidR="004C7B0B" w:rsidRPr="00425DC2" w:rsidRDefault="004C7B0B" w:rsidP="007E117C">
      <w:pPr>
        <w:pStyle w:val="ListParagraph"/>
        <w:numPr>
          <w:ilvl w:val="4"/>
          <w:numId w:val="1"/>
        </w:numPr>
        <w:rPr>
          <w:b/>
        </w:rPr>
      </w:pPr>
      <w:r>
        <w:t>100% is pure color, no shades of gray.</w:t>
      </w:r>
    </w:p>
    <w:p w14:paraId="36BC549E" w14:textId="06D2BB70" w:rsidR="00425DC2" w:rsidRPr="00EA64E9" w:rsidRDefault="00425DC2" w:rsidP="007E117C">
      <w:pPr>
        <w:pStyle w:val="ListParagraph"/>
        <w:numPr>
          <w:ilvl w:val="4"/>
          <w:numId w:val="1"/>
        </w:numPr>
        <w:rPr>
          <w:b/>
        </w:rPr>
      </w:pPr>
      <w:r>
        <w:t>50% is 50% gray, but you can still see the color.</w:t>
      </w:r>
    </w:p>
    <w:p w14:paraId="5D6D66BE" w14:textId="0100FF0F" w:rsidR="00EA64E9" w:rsidRPr="005E4CD2" w:rsidRDefault="00EA64E9" w:rsidP="007E117C">
      <w:pPr>
        <w:pStyle w:val="ListParagraph"/>
        <w:numPr>
          <w:ilvl w:val="4"/>
          <w:numId w:val="1"/>
        </w:numPr>
        <w:rPr>
          <w:b/>
        </w:rPr>
      </w:pPr>
      <w:r>
        <w:t>0% is completely gray, you can no longer see the color.</w:t>
      </w:r>
    </w:p>
    <w:p w14:paraId="3FE1FFBB" w14:textId="77777777" w:rsidR="001B6741" w:rsidRPr="001B6741" w:rsidRDefault="005E4CD2" w:rsidP="006F72B2">
      <w:pPr>
        <w:pStyle w:val="ListParagraph"/>
        <w:numPr>
          <w:ilvl w:val="3"/>
          <w:numId w:val="1"/>
        </w:numPr>
        <w:rPr>
          <w:b/>
        </w:rPr>
      </w:pPr>
      <w:r w:rsidRPr="001B6741">
        <w:rPr>
          <w:b/>
        </w:rPr>
        <w:t>Lightness</w:t>
      </w:r>
    </w:p>
    <w:p w14:paraId="36CB7B5C" w14:textId="7FE031D1" w:rsidR="005E4CD2" w:rsidRPr="00856A6C" w:rsidRDefault="001B6741" w:rsidP="001B6741">
      <w:pPr>
        <w:pStyle w:val="ListParagraph"/>
        <w:numPr>
          <w:ilvl w:val="4"/>
          <w:numId w:val="1"/>
        </w:numPr>
        <w:rPr>
          <w:b/>
        </w:rPr>
      </w:pPr>
      <w:r>
        <w:t>It</w:t>
      </w:r>
      <w:r w:rsidR="005E4CD2">
        <w:t xml:space="preserve"> is also a percentage, 0% is black, 50% is neither light or black, 100 % is white.</w:t>
      </w:r>
    </w:p>
    <w:p w14:paraId="56E42E90" w14:textId="368ABE92" w:rsidR="00856A6C" w:rsidRDefault="00856A6C" w:rsidP="001B6741">
      <w:pPr>
        <w:pStyle w:val="ListParagraph"/>
        <w:numPr>
          <w:ilvl w:val="4"/>
          <w:numId w:val="1"/>
        </w:numPr>
        <w:rPr>
          <w:b/>
        </w:rPr>
      </w:pPr>
      <w:r>
        <w:t>The lightness of the color can be described as how much l</w:t>
      </w:r>
      <w:r w:rsidR="0046175E">
        <w:t>ight you want to give the color, where 0% means no light(black), 50% means 50% light</w:t>
      </w:r>
      <w:r w:rsidR="00793002">
        <w:t xml:space="preserve"> </w:t>
      </w:r>
      <w:r w:rsidR="0046175E">
        <w:t>(neither dark nor light), 100% means full lightness.</w:t>
      </w:r>
    </w:p>
    <w:p w14:paraId="46659DE9" w14:textId="27412666" w:rsidR="00673676" w:rsidRDefault="00673676" w:rsidP="0067367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RGBA Value</w:t>
      </w:r>
    </w:p>
    <w:p w14:paraId="13152027" w14:textId="4FD065F4" w:rsidR="00793002" w:rsidRPr="002861AD" w:rsidRDefault="002316EF" w:rsidP="00793002">
      <w:pPr>
        <w:pStyle w:val="ListParagraph"/>
        <w:numPr>
          <w:ilvl w:val="3"/>
          <w:numId w:val="1"/>
        </w:numPr>
        <w:rPr>
          <w:b/>
        </w:rPr>
      </w:pPr>
      <w:r>
        <w:t>RGBA color values are an extension of RGB col</w:t>
      </w:r>
      <w:r w:rsidR="00793002">
        <w:t xml:space="preserve">or values with an alpha channel – which specifies the </w:t>
      </w:r>
      <w:r w:rsidR="002861AD">
        <w:t>opacity for a color.</w:t>
      </w:r>
    </w:p>
    <w:p w14:paraId="08E43183" w14:textId="4A05C94D" w:rsidR="002861AD" w:rsidRPr="00A73C41" w:rsidRDefault="00332AC2" w:rsidP="00793002">
      <w:pPr>
        <w:pStyle w:val="ListParagraph"/>
        <w:numPr>
          <w:ilvl w:val="3"/>
          <w:numId w:val="1"/>
        </w:numPr>
        <w:rPr>
          <w:b/>
        </w:rPr>
      </w:pPr>
      <w:r>
        <w:t>An RGBA color values is specified with</w:t>
      </w:r>
    </w:p>
    <w:p w14:paraId="5B087001" w14:textId="02E29EA7" w:rsidR="00A73C41" w:rsidRPr="004E07A9" w:rsidRDefault="004E07A9" w:rsidP="00A73C41">
      <w:pPr>
        <w:pStyle w:val="ListParagraph"/>
        <w:ind w:left="1440"/>
        <w:rPr>
          <w:b/>
        </w:rPr>
      </w:pPr>
      <w:r>
        <w:rPr>
          <w:b/>
        </w:rPr>
        <w:t>rgba(</w:t>
      </w:r>
      <w:r w:rsidR="00CE0CF1">
        <w:rPr>
          <w:b/>
        </w:rPr>
        <w:t>red, green, blue, alpha)</w:t>
      </w:r>
    </w:p>
    <w:p w14:paraId="52B133CE" w14:textId="15384D5F" w:rsidR="00A73C41" w:rsidRPr="00793002" w:rsidRDefault="00A13A20" w:rsidP="00793002">
      <w:pPr>
        <w:pStyle w:val="ListParagraph"/>
        <w:numPr>
          <w:ilvl w:val="3"/>
          <w:numId w:val="1"/>
        </w:numPr>
        <w:rPr>
          <w:b/>
        </w:rPr>
      </w:pPr>
      <w:r>
        <w:t>The alpha parameter is a number between 0.0 (fully transparent) and 1.0 (not transparent at all).</w:t>
      </w:r>
    </w:p>
    <w:p w14:paraId="4CC1C53D" w14:textId="2AC2A572" w:rsidR="003F53E4" w:rsidRDefault="001A2ECC" w:rsidP="003F53E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HSL</w:t>
      </w:r>
      <w:r w:rsidR="003F53E4">
        <w:rPr>
          <w:b/>
        </w:rPr>
        <w:t>A Value</w:t>
      </w:r>
    </w:p>
    <w:p w14:paraId="40B894FE" w14:textId="6C1EE590" w:rsidR="003F53E4" w:rsidRPr="002861AD" w:rsidRDefault="00584AFB" w:rsidP="003F53E4">
      <w:pPr>
        <w:pStyle w:val="ListParagraph"/>
        <w:numPr>
          <w:ilvl w:val="3"/>
          <w:numId w:val="1"/>
        </w:numPr>
        <w:rPr>
          <w:b/>
        </w:rPr>
      </w:pPr>
      <w:r>
        <w:t>HSLA</w:t>
      </w:r>
      <w:r w:rsidR="003F53E4">
        <w:t xml:space="preserve"> colo</w:t>
      </w:r>
      <w:r>
        <w:t>r values are an extension of HSL</w:t>
      </w:r>
      <w:r w:rsidR="003F53E4">
        <w:t xml:space="preserve"> color values with an alpha channel – which specifies the opacity for a color.</w:t>
      </w:r>
    </w:p>
    <w:p w14:paraId="0438BA54" w14:textId="50EEC599" w:rsidR="003F53E4" w:rsidRPr="00A73C41" w:rsidRDefault="003F53E4" w:rsidP="003F53E4">
      <w:pPr>
        <w:pStyle w:val="ListParagraph"/>
        <w:numPr>
          <w:ilvl w:val="3"/>
          <w:numId w:val="1"/>
        </w:numPr>
        <w:rPr>
          <w:b/>
        </w:rPr>
      </w:pPr>
      <w:r>
        <w:t xml:space="preserve">An </w:t>
      </w:r>
      <w:r w:rsidR="001204C4">
        <w:t>HSLA</w:t>
      </w:r>
      <w:r>
        <w:t xml:space="preserve"> color values is specified with</w:t>
      </w:r>
    </w:p>
    <w:p w14:paraId="0F50EB21" w14:textId="1106CF04" w:rsidR="003F53E4" w:rsidRPr="004E07A9" w:rsidRDefault="005341EA" w:rsidP="003F53E4">
      <w:pPr>
        <w:pStyle w:val="ListParagraph"/>
        <w:ind w:left="1440"/>
        <w:rPr>
          <w:b/>
        </w:rPr>
      </w:pPr>
      <w:r>
        <w:rPr>
          <w:b/>
        </w:rPr>
        <w:t>hsla</w:t>
      </w:r>
      <w:r w:rsidR="003F53E4">
        <w:rPr>
          <w:b/>
        </w:rPr>
        <w:t>(</w:t>
      </w:r>
      <w:r w:rsidR="00D769C4">
        <w:rPr>
          <w:b/>
        </w:rPr>
        <w:t>hue</w:t>
      </w:r>
      <w:r w:rsidR="003F53E4">
        <w:rPr>
          <w:b/>
        </w:rPr>
        <w:t xml:space="preserve">, </w:t>
      </w:r>
      <w:r w:rsidR="00D769C4">
        <w:rPr>
          <w:b/>
        </w:rPr>
        <w:t>saturation</w:t>
      </w:r>
      <w:r w:rsidR="003F53E4">
        <w:rPr>
          <w:b/>
        </w:rPr>
        <w:t xml:space="preserve">, </w:t>
      </w:r>
      <w:r w:rsidR="00D769C4">
        <w:rPr>
          <w:b/>
        </w:rPr>
        <w:t>lightness</w:t>
      </w:r>
      <w:r w:rsidR="003F53E4">
        <w:rPr>
          <w:b/>
        </w:rPr>
        <w:t>, alpha)</w:t>
      </w:r>
    </w:p>
    <w:p w14:paraId="2E5916D3" w14:textId="2A7C639E" w:rsidR="003F53E4" w:rsidRPr="0017014A" w:rsidRDefault="003F53E4" w:rsidP="003F53E4">
      <w:pPr>
        <w:pStyle w:val="ListParagraph"/>
        <w:numPr>
          <w:ilvl w:val="3"/>
          <w:numId w:val="1"/>
        </w:numPr>
        <w:rPr>
          <w:b/>
        </w:rPr>
      </w:pPr>
      <w:r>
        <w:t>The alpha parameter is a number between 0.0 (fully transparent) and 1.0 (not transparent at all).</w:t>
      </w:r>
    </w:p>
    <w:p w14:paraId="01065F13" w14:textId="77777777" w:rsidR="0017014A" w:rsidRPr="0017014A" w:rsidRDefault="0017014A" w:rsidP="0017014A">
      <w:pPr>
        <w:ind w:left="1080"/>
        <w:rPr>
          <w:b/>
        </w:rPr>
      </w:pPr>
    </w:p>
    <w:p w14:paraId="57087705" w14:textId="21FA3A36" w:rsidR="00A04BCA" w:rsidRDefault="00A04BCA" w:rsidP="00A04B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HTML Links</w:t>
      </w:r>
      <w:r w:rsidR="00155019">
        <w:rPr>
          <w:b/>
        </w:rPr>
        <w:t xml:space="preserve"> </w:t>
      </w:r>
      <w:r w:rsidR="004965D1">
        <w:rPr>
          <w:b/>
        </w:rPr>
        <w:t>–</w:t>
      </w:r>
      <w:r w:rsidR="00155019">
        <w:rPr>
          <w:b/>
        </w:rPr>
        <w:t xml:space="preserve"> Hyperlinks</w:t>
      </w:r>
    </w:p>
    <w:p w14:paraId="4A9E24B6" w14:textId="0601BD8D" w:rsidR="004965D1" w:rsidRPr="004965D1" w:rsidRDefault="004965D1" w:rsidP="004965D1">
      <w:pPr>
        <w:pStyle w:val="ListParagraph"/>
        <w:numPr>
          <w:ilvl w:val="2"/>
          <w:numId w:val="1"/>
        </w:numPr>
        <w:rPr>
          <w:b/>
        </w:rPr>
      </w:pPr>
      <w:r>
        <w:t>HTML links are hyperlinks.</w:t>
      </w:r>
    </w:p>
    <w:p w14:paraId="0BD17888" w14:textId="47B622A8" w:rsidR="004965D1" w:rsidRPr="001178E5" w:rsidRDefault="007405B6" w:rsidP="004965D1">
      <w:pPr>
        <w:pStyle w:val="ListParagraph"/>
        <w:numPr>
          <w:ilvl w:val="2"/>
          <w:numId w:val="1"/>
        </w:numPr>
        <w:rPr>
          <w:b/>
        </w:rPr>
      </w:pPr>
      <w:r>
        <w:t>You can click on a link and jump to another document.</w:t>
      </w:r>
    </w:p>
    <w:p w14:paraId="315C5CFA" w14:textId="75BD54D4" w:rsidR="001178E5" w:rsidRPr="00A1073A" w:rsidRDefault="001178E5" w:rsidP="004965D1">
      <w:pPr>
        <w:pStyle w:val="ListParagraph"/>
        <w:numPr>
          <w:ilvl w:val="2"/>
          <w:numId w:val="1"/>
        </w:numPr>
        <w:rPr>
          <w:b/>
        </w:rPr>
      </w:pPr>
      <w:r>
        <w:t>When you move the mouse over a link, the mouse arrow will turn into a little hand.</w:t>
      </w:r>
    </w:p>
    <w:p w14:paraId="7B6C508F" w14:textId="5050DE48" w:rsidR="00A1073A" w:rsidRPr="00162165" w:rsidRDefault="00A1073A" w:rsidP="004965D1">
      <w:pPr>
        <w:pStyle w:val="ListParagraph"/>
        <w:numPr>
          <w:ilvl w:val="2"/>
          <w:numId w:val="1"/>
        </w:numPr>
        <w:rPr>
          <w:b/>
        </w:rPr>
      </w:pPr>
      <w:r>
        <w:t>In HTML, links are defined with the &lt;a&gt; tag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62165" w14:paraId="2A49CF24" w14:textId="77777777" w:rsidTr="00162165">
        <w:tc>
          <w:tcPr>
            <w:tcW w:w="9350" w:type="dxa"/>
          </w:tcPr>
          <w:p w14:paraId="3425D42F" w14:textId="7345023D" w:rsidR="00162165" w:rsidRDefault="00162165" w:rsidP="00162165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r>
              <w:rPr>
                <w:rStyle w:val="attributevaluecolor"/>
                <w:rFonts w:ascii="Consolas" w:hAnsi="Consolas"/>
                <w:i/>
                <w:iCs/>
                <w:color w:val="0000CD"/>
              </w:rPr>
              <w:t>url</w:t>
            </w:r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i/>
                <w:iCs/>
                <w:color w:val="000000"/>
              </w:rPr>
              <w:t>link text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496C4B0B" w14:textId="2AF421F0" w:rsidR="00162165" w:rsidRPr="001F1F6F" w:rsidRDefault="00364638" w:rsidP="004965D1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364638">
        <w:rPr>
          <w:b/>
          <w:color w:val="FF0000"/>
        </w:rPr>
        <w:t>href</w:t>
      </w:r>
      <w:r>
        <w:t xml:space="preserve">  attribute specifies the destination address(</w:t>
      </w:r>
      <w:hyperlink r:id="rId13" w:history="1">
        <w:r w:rsidRPr="003F16B3">
          <w:rPr>
            <w:rStyle w:val="Hyperlink"/>
          </w:rPr>
          <w:t>https://www.google.com/</w:t>
        </w:r>
      </w:hyperlink>
      <w:r>
        <w:t>) of the link.</w:t>
      </w:r>
    </w:p>
    <w:p w14:paraId="72C6C901" w14:textId="135F2935" w:rsidR="001F1F6F" w:rsidRPr="001A1897" w:rsidRDefault="001F1F6F" w:rsidP="004965D1">
      <w:pPr>
        <w:pStyle w:val="ListParagraph"/>
        <w:numPr>
          <w:ilvl w:val="2"/>
          <w:numId w:val="1"/>
        </w:numPr>
        <w:rPr>
          <w:b/>
        </w:rPr>
      </w:pPr>
      <w:r>
        <w:t>The link text is the visible part, clicking on the link text will send you to the specified address.</w:t>
      </w:r>
    </w:p>
    <w:p w14:paraId="44BC915F" w14:textId="18209760" w:rsidR="001A1897" w:rsidRPr="001A1897" w:rsidRDefault="001A1897" w:rsidP="001A1897">
      <w:pPr>
        <w:pStyle w:val="ListParagraph"/>
        <w:numPr>
          <w:ilvl w:val="3"/>
          <w:numId w:val="1"/>
        </w:numPr>
        <w:rPr>
          <w:b/>
        </w:rPr>
      </w:pPr>
      <w:r>
        <w:t xml:space="preserve">NOTE: Without forward slash at the end of the address, you might generate two request to the server. </w:t>
      </w:r>
    </w:p>
    <w:p w14:paraId="355C032F" w14:textId="4ED48D90" w:rsidR="001A1897" w:rsidRPr="00AC04F5" w:rsidRDefault="001A1897" w:rsidP="001A1897">
      <w:pPr>
        <w:pStyle w:val="ListParagraph"/>
        <w:numPr>
          <w:ilvl w:val="3"/>
          <w:numId w:val="1"/>
        </w:numPr>
        <w:rPr>
          <w:b/>
        </w:rPr>
      </w:pPr>
      <w:r>
        <w:t>Many servers will automatically add a forward slash to the end of the address, and then create new request.</w:t>
      </w:r>
    </w:p>
    <w:p w14:paraId="75BC69C7" w14:textId="432F5C33" w:rsidR="00AC04F5" w:rsidRDefault="00AC04F5" w:rsidP="00AC04F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>Local links</w:t>
      </w:r>
    </w:p>
    <w:p w14:paraId="0AF0E3B4" w14:textId="299160DE" w:rsidR="00D059B2" w:rsidRPr="002368D7" w:rsidRDefault="002368D7" w:rsidP="00D059B2">
      <w:pPr>
        <w:pStyle w:val="ListParagraph"/>
        <w:numPr>
          <w:ilvl w:val="3"/>
          <w:numId w:val="1"/>
        </w:numPr>
        <w:rPr>
          <w:b/>
        </w:rPr>
      </w:pPr>
      <w:r>
        <w:t>The example above used an absolute URL (a full web address).</w:t>
      </w:r>
    </w:p>
    <w:p w14:paraId="7D2CEE0D" w14:textId="77777777" w:rsidR="00551A87" w:rsidRPr="004965D1" w:rsidRDefault="006443E4" w:rsidP="00D059B2">
      <w:pPr>
        <w:pStyle w:val="ListParagraph"/>
        <w:numPr>
          <w:ilvl w:val="3"/>
          <w:numId w:val="1"/>
        </w:numPr>
        <w:rPr>
          <w:b/>
        </w:rPr>
      </w:pPr>
      <w:r>
        <w:t>A local link (link to the same website) is specified with a relative URL (without https://www....)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51A87" w14:paraId="28276F72" w14:textId="77777777" w:rsidTr="008E1BB8">
        <w:tc>
          <w:tcPr>
            <w:tcW w:w="7910" w:type="dxa"/>
          </w:tcPr>
          <w:p w14:paraId="2B1A39C8" w14:textId="79C241CE" w:rsidR="00551A87" w:rsidRDefault="00551A87" w:rsidP="00551A87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="html_images.asp"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HTML Images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6DF8833E" w14:textId="671F4240" w:rsidR="00196857" w:rsidRDefault="00196857" w:rsidP="00196857">
      <w:pPr>
        <w:pStyle w:val="ListParagraph"/>
        <w:ind w:left="1080"/>
        <w:rPr>
          <w:b/>
        </w:rPr>
      </w:pPr>
    </w:p>
    <w:p w14:paraId="353D8218" w14:textId="13B49B54" w:rsidR="00DE01CD" w:rsidRDefault="00DE01CD" w:rsidP="00196857">
      <w:pPr>
        <w:pStyle w:val="ListParagraph"/>
        <w:ind w:left="1080"/>
        <w:rPr>
          <w:b/>
        </w:rPr>
      </w:pPr>
    </w:p>
    <w:p w14:paraId="12B7995E" w14:textId="2883794D" w:rsidR="00DE01CD" w:rsidRDefault="00DE01CD" w:rsidP="00196857">
      <w:pPr>
        <w:pStyle w:val="ListParagraph"/>
        <w:ind w:left="1080"/>
        <w:rPr>
          <w:b/>
        </w:rPr>
      </w:pPr>
    </w:p>
    <w:p w14:paraId="56D143C1" w14:textId="77777777" w:rsidR="00DE01CD" w:rsidRDefault="00DE01CD" w:rsidP="00196857">
      <w:pPr>
        <w:pStyle w:val="ListParagraph"/>
        <w:ind w:left="1080"/>
        <w:rPr>
          <w:b/>
        </w:rPr>
      </w:pPr>
    </w:p>
    <w:p w14:paraId="1A6BE589" w14:textId="2E734E54" w:rsidR="008E1BB8" w:rsidRDefault="008E1BB8" w:rsidP="008E1B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HTML Links Colors</w:t>
      </w:r>
    </w:p>
    <w:p w14:paraId="1890B5E0" w14:textId="17A6FAB8" w:rsidR="00E02D4A" w:rsidRPr="00FB2578" w:rsidRDefault="00FB2578" w:rsidP="00E02D4A">
      <w:pPr>
        <w:pStyle w:val="ListParagraph"/>
        <w:numPr>
          <w:ilvl w:val="3"/>
          <w:numId w:val="1"/>
        </w:numPr>
        <w:rPr>
          <w:b/>
        </w:rPr>
      </w:pPr>
      <w:r>
        <w:t>By default, a link will appear like this (in all browsers).</w:t>
      </w:r>
    </w:p>
    <w:p w14:paraId="7BED1851" w14:textId="77C394D1" w:rsidR="00FB2578" w:rsidRPr="00DE01CD" w:rsidRDefault="00DE01CD" w:rsidP="007A1611">
      <w:pPr>
        <w:pStyle w:val="ListParagraph"/>
        <w:numPr>
          <w:ilvl w:val="4"/>
          <w:numId w:val="1"/>
        </w:numPr>
        <w:rPr>
          <w:b/>
        </w:rPr>
      </w:pPr>
      <w:r>
        <w:t>An unvisited link is underlined and blue.</w:t>
      </w:r>
    </w:p>
    <w:p w14:paraId="253115D5" w14:textId="6A4DC234" w:rsidR="00DE01CD" w:rsidRPr="006C2F84" w:rsidRDefault="006C2F84" w:rsidP="007A1611">
      <w:pPr>
        <w:pStyle w:val="ListParagraph"/>
        <w:numPr>
          <w:ilvl w:val="4"/>
          <w:numId w:val="1"/>
        </w:numPr>
        <w:rPr>
          <w:b/>
        </w:rPr>
      </w:pPr>
      <w:r>
        <w:t>A visited link is underlined and purple.</w:t>
      </w:r>
    </w:p>
    <w:p w14:paraId="44202732" w14:textId="084C0B7E" w:rsidR="006C2F84" w:rsidRPr="00FA5535" w:rsidRDefault="00C958E6" w:rsidP="007A1611">
      <w:pPr>
        <w:pStyle w:val="ListParagraph"/>
        <w:numPr>
          <w:ilvl w:val="4"/>
          <w:numId w:val="1"/>
        </w:numPr>
        <w:rPr>
          <w:b/>
        </w:rPr>
      </w:pPr>
      <w:r>
        <w:t>An active link is underlined and red.</w:t>
      </w:r>
    </w:p>
    <w:p w14:paraId="68618869" w14:textId="004779F6" w:rsidR="00FA5535" w:rsidRDefault="00FA5535" w:rsidP="00FA5535">
      <w:pPr>
        <w:ind w:left="720"/>
        <w:rPr>
          <w:b/>
        </w:rPr>
      </w:pPr>
      <w:r>
        <w:rPr>
          <w:b/>
        </w:rPr>
        <w:t>You can change the default colors, by using 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95C73" w14:paraId="4BA54F64" w14:textId="77777777" w:rsidTr="00495C73">
        <w:tc>
          <w:tcPr>
            <w:tcW w:w="9350" w:type="dxa"/>
          </w:tcPr>
          <w:p w14:paraId="555226BF" w14:textId="681457A2" w:rsidR="00495C73" w:rsidRDefault="00495C73" w:rsidP="00FA5535">
            <w:pPr>
              <w:rPr>
                <w:b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&lt;style&gt;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a:link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green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transparent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text-decoration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a:visited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pink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transparent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a:hover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transparent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a:active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yellow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transparent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&lt;/style&gt;</w:t>
            </w:r>
          </w:p>
        </w:tc>
      </w:tr>
    </w:tbl>
    <w:p w14:paraId="3F8F96B1" w14:textId="3B0081ED" w:rsidR="006D4434" w:rsidRDefault="006D4434" w:rsidP="006D4434">
      <w:pPr>
        <w:ind w:left="720"/>
        <w:rPr>
          <w:b/>
        </w:rPr>
      </w:pPr>
      <w:r>
        <w:rPr>
          <w:b/>
        </w:rPr>
        <w:t>Links are often styled as button, by using CSS.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96A2B" w14:paraId="662C9505" w14:textId="77777777" w:rsidTr="00311551">
        <w:tc>
          <w:tcPr>
            <w:tcW w:w="8630" w:type="dxa"/>
          </w:tcPr>
          <w:p w14:paraId="75089AEE" w14:textId="7FEC27FF" w:rsidR="00396A2B" w:rsidRDefault="00396A2B" w:rsidP="006D4434">
            <w:pPr>
              <w:rPr>
                <w:b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&lt;style&gt;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a:link, a:visited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#f44336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padding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15px 25px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lastRenderedPageBreak/>
              <w:t>  text-align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center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display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inline-block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a:hover, a:active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&lt;/style&gt;</w:t>
            </w:r>
          </w:p>
        </w:tc>
      </w:tr>
    </w:tbl>
    <w:p w14:paraId="1D852463" w14:textId="6AB4CEE3" w:rsidR="00396A2B" w:rsidRDefault="00311551" w:rsidP="006D4434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571C949" wp14:editId="62E65704">
            <wp:extent cx="5943600" cy="1999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F199" w14:textId="77777777" w:rsidR="002368D7" w:rsidRPr="008E1BB8" w:rsidRDefault="002368D7" w:rsidP="008E1BB8">
      <w:pPr>
        <w:rPr>
          <w:b/>
        </w:rPr>
      </w:pPr>
    </w:p>
    <w:p w14:paraId="4B47B2B1" w14:textId="26F348A9" w:rsidR="00AC04F5" w:rsidRPr="00AC04F5" w:rsidRDefault="00AC04F5" w:rsidP="00AC04F5">
      <w:pPr>
        <w:rPr>
          <w:b/>
        </w:rPr>
      </w:pPr>
    </w:p>
    <w:p w14:paraId="5F2119A8" w14:textId="37A2E82A" w:rsidR="00DB1E84" w:rsidRDefault="00DB1E84" w:rsidP="00DB1E8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HTML Links – The target Attribute</w:t>
      </w:r>
    </w:p>
    <w:p w14:paraId="7FB169A6" w14:textId="18A0C7C7" w:rsidR="00980D3E" w:rsidRPr="00A0204B" w:rsidRDefault="00980D3E" w:rsidP="00980D3E">
      <w:pPr>
        <w:pStyle w:val="ListParagraph"/>
        <w:numPr>
          <w:ilvl w:val="3"/>
          <w:numId w:val="1"/>
        </w:numPr>
        <w:rPr>
          <w:b/>
        </w:rPr>
      </w:pPr>
      <w:r>
        <w:t>The</w:t>
      </w:r>
      <w:r w:rsidRPr="00A0204B">
        <w:rPr>
          <w:color w:val="FF0000"/>
        </w:rPr>
        <w:t xml:space="preserve"> </w:t>
      </w:r>
      <w:r w:rsidRPr="00A0204B">
        <w:rPr>
          <w:b/>
          <w:color w:val="FF0000"/>
        </w:rPr>
        <w:t>target</w:t>
      </w:r>
      <w:r w:rsidRPr="00A0204B">
        <w:rPr>
          <w:color w:val="FF0000"/>
        </w:rPr>
        <w:t xml:space="preserve"> </w:t>
      </w:r>
      <w:r>
        <w:t>attribute specifies where to open the linked document.</w:t>
      </w:r>
    </w:p>
    <w:p w14:paraId="6B1CEDC3" w14:textId="1C93968D" w:rsidR="00A0204B" w:rsidRPr="003A54BA" w:rsidRDefault="00A0204B" w:rsidP="00980D3E">
      <w:pPr>
        <w:pStyle w:val="ListParagraph"/>
        <w:numPr>
          <w:ilvl w:val="3"/>
          <w:numId w:val="1"/>
        </w:numPr>
        <w:rPr>
          <w:b/>
        </w:rPr>
      </w:pPr>
      <w:r>
        <w:t xml:space="preserve">The </w:t>
      </w:r>
      <w:r w:rsidRPr="00A0204B">
        <w:rPr>
          <w:b/>
          <w:color w:val="FF0000"/>
        </w:rPr>
        <w:t>target</w:t>
      </w:r>
      <w:r>
        <w:t xml:space="preserve"> attribute can have the following values.</w:t>
      </w:r>
    </w:p>
    <w:p w14:paraId="65036A73" w14:textId="4808B101" w:rsidR="003A54BA" w:rsidRPr="003A54BA" w:rsidRDefault="003A54BA" w:rsidP="003A54BA">
      <w:pPr>
        <w:pStyle w:val="ListParagraph"/>
        <w:numPr>
          <w:ilvl w:val="4"/>
          <w:numId w:val="1"/>
        </w:numPr>
        <w:rPr>
          <w:b/>
        </w:rPr>
      </w:pPr>
      <w:r w:rsidRPr="00C05519">
        <w:rPr>
          <w:color w:val="FF0000"/>
        </w:rPr>
        <w:t xml:space="preserve">_blank </w:t>
      </w:r>
      <w:r>
        <w:t>– opens the linked document in a new window or tab</w:t>
      </w:r>
    </w:p>
    <w:p w14:paraId="107B5500" w14:textId="768200D7" w:rsidR="003A54BA" w:rsidRPr="003A54BA" w:rsidRDefault="003A54BA" w:rsidP="003A54BA">
      <w:pPr>
        <w:pStyle w:val="ListParagraph"/>
        <w:numPr>
          <w:ilvl w:val="4"/>
          <w:numId w:val="1"/>
        </w:numPr>
        <w:rPr>
          <w:b/>
        </w:rPr>
      </w:pPr>
      <w:r w:rsidRPr="00C05519">
        <w:rPr>
          <w:color w:val="FF0000"/>
        </w:rPr>
        <w:t xml:space="preserve">_self </w:t>
      </w:r>
      <w:r>
        <w:t>– opens the linked document in the same window/tab as it was clicked (this is default)</w:t>
      </w:r>
    </w:p>
    <w:p w14:paraId="74672ECA" w14:textId="69D34AD6" w:rsidR="003A54BA" w:rsidRPr="001B5B87" w:rsidRDefault="001B5B87" w:rsidP="003A54BA">
      <w:pPr>
        <w:pStyle w:val="ListParagraph"/>
        <w:numPr>
          <w:ilvl w:val="4"/>
          <w:numId w:val="1"/>
        </w:numPr>
        <w:rPr>
          <w:b/>
        </w:rPr>
      </w:pPr>
      <w:r w:rsidRPr="00C05519">
        <w:rPr>
          <w:color w:val="FF0000"/>
        </w:rPr>
        <w:t xml:space="preserve">_parent </w:t>
      </w:r>
      <w:r>
        <w:t>– Opens the linked document in the parent frame.</w:t>
      </w:r>
    </w:p>
    <w:p w14:paraId="69EAF1EB" w14:textId="2649BA90" w:rsidR="001B5B87" w:rsidRPr="00B52B0C" w:rsidRDefault="009A7144" w:rsidP="003A54BA">
      <w:pPr>
        <w:pStyle w:val="ListParagraph"/>
        <w:numPr>
          <w:ilvl w:val="4"/>
          <w:numId w:val="1"/>
        </w:numPr>
        <w:rPr>
          <w:b/>
        </w:rPr>
      </w:pPr>
      <w:r w:rsidRPr="00C05519">
        <w:rPr>
          <w:color w:val="FF0000"/>
        </w:rPr>
        <w:t xml:space="preserve">_top </w:t>
      </w:r>
      <w:r>
        <w:t>– Opens the linked document in the full body of the window.</w:t>
      </w:r>
    </w:p>
    <w:p w14:paraId="7586FBBA" w14:textId="7C56CF4E" w:rsidR="00B52B0C" w:rsidRDefault="00B52B0C" w:rsidP="003A54BA">
      <w:pPr>
        <w:pStyle w:val="ListParagraph"/>
        <w:numPr>
          <w:ilvl w:val="4"/>
          <w:numId w:val="1"/>
        </w:numPr>
        <w:rPr>
          <w:b/>
        </w:rPr>
      </w:pPr>
      <w:r w:rsidRPr="00C05519">
        <w:rPr>
          <w:color w:val="FF0000"/>
        </w:rPr>
        <w:t>framename</w:t>
      </w:r>
      <w:r>
        <w:t xml:space="preserve"> </w:t>
      </w:r>
      <w:r w:rsidR="00C807A6">
        <w:t>–</w:t>
      </w:r>
      <w:r>
        <w:t xml:space="preserve"> </w:t>
      </w:r>
      <w:r w:rsidR="00C807A6">
        <w:t>Opens a linked document in a named frame.</w:t>
      </w:r>
    </w:p>
    <w:p w14:paraId="166026FA" w14:textId="03D7C4A1" w:rsidR="00237B22" w:rsidRDefault="00237B22" w:rsidP="00237B2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HTML Links –</w:t>
      </w:r>
      <w:r w:rsidR="00515764">
        <w:rPr>
          <w:b/>
        </w:rPr>
        <w:t xml:space="preserve"> Images as Link</w:t>
      </w:r>
    </w:p>
    <w:p w14:paraId="079F1036" w14:textId="4C6C9310" w:rsidR="00136E41" w:rsidRPr="00363EFC" w:rsidRDefault="00DC6088" w:rsidP="00136E41">
      <w:pPr>
        <w:pStyle w:val="ListParagraph"/>
        <w:numPr>
          <w:ilvl w:val="3"/>
          <w:numId w:val="1"/>
        </w:numPr>
        <w:rPr>
          <w:b/>
        </w:rPr>
      </w:pPr>
      <w:r>
        <w:t>It is common to use images as link</w:t>
      </w:r>
      <w:r w:rsidR="00363EFC">
        <w:t>:</w:t>
      </w:r>
    </w:p>
    <w:tbl>
      <w:tblPr>
        <w:tblStyle w:val="TableGrid"/>
        <w:tblW w:w="7889" w:type="dxa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63EFC" w14:paraId="60CAF6B0" w14:textId="77777777" w:rsidTr="00240897">
        <w:trPr>
          <w:trHeight w:val="805"/>
        </w:trPr>
        <w:tc>
          <w:tcPr>
            <w:tcW w:w="7889" w:type="dxa"/>
          </w:tcPr>
          <w:p w14:paraId="5F0BBFD3" w14:textId="299ECA00" w:rsidR="00363EFC" w:rsidRDefault="00363EFC" w:rsidP="00363EFC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="default.asp"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</w:rPr>
              <w:t>="smiley.gif"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 w:rsidR="00BF5176">
              <w:rPr>
                <w:rStyle w:val="attributevaluecolor"/>
                <w:rFonts w:ascii="Consolas" w:hAnsi="Consolas"/>
                <w:color w:val="0000CD"/>
              </w:rPr>
              <w:t>="HTML</w:t>
            </w:r>
            <w:r>
              <w:rPr>
                <w:rStyle w:val="attributevaluecolor"/>
                <w:rFonts w:ascii="Consolas" w:hAnsi="Consolas"/>
                <w:color w:val="0000CD"/>
              </w:rPr>
              <w:t>tutorial"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="width:42px;height:42px;border:0;"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28F056CC" w14:textId="77877E21" w:rsidR="00E31344" w:rsidRDefault="00E31344" w:rsidP="00E313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HTML Link </w:t>
      </w:r>
      <w:r w:rsidR="004B5BDB">
        <w:rPr>
          <w:b/>
        </w:rPr>
        <w:t>– Create a Bookmark</w:t>
      </w:r>
    </w:p>
    <w:p w14:paraId="2601586A" w14:textId="2FEC37CA" w:rsidR="00EA2DEF" w:rsidRDefault="00610C19" w:rsidP="00EA2DEF">
      <w:pPr>
        <w:pStyle w:val="ListParagraph"/>
        <w:numPr>
          <w:ilvl w:val="3"/>
          <w:numId w:val="1"/>
        </w:numPr>
      </w:pPr>
      <w:r>
        <w:t>HTML bookmarks are used to allow renders to jump to specific parts of a webpage.</w:t>
      </w:r>
    </w:p>
    <w:p w14:paraId="142504B8" w14:textId="39F641F9" w:rsidR="00033648" w:rsidRDefault="00033648" w:rsidP="00EA2DEF">
      <w:pPr>
        <w:pStyle w:val="ListParagraph"/>
        <w:numPr>
          <w:ilvl w:val="3"/>
          <w:numId w:val="1"/>
        </w:numPr>
      </w:pPr>
      <w:r>
        <w:t>Bookmarks can be useful if your webpage is very long.</w:t>
      </w:r>
    </w:p>
    <w:p w14:paraId="374DC56C" w14:textId="5FB015A9" w:rsidR="00F929EA" w:rsidRDefault="00F929EA" w:rsidP="00EA2DEF">
      <w:pPr>
        <w:pStyle w:val="ListParagraph"/>
        <w:numPr>
          <w:ilvl w:val="3"/>
          <w:numId w:val="1"/>
        </w:numPr>
      </w:pPr>
      <w:r>
        <w:t>To make a bookmark, we must first create the bookmark, and then add a link to it.</w:t>
      </w:r>
    </w:p>
    <w:p w14:paraId="013BDBBA" w14:textId="374B5FA1" w:rsidR="008C76C6" w:rsidRDefault="008C76C6" w:rsidP="00EA2DEF">
      <w:pPr>
        <w:pStyle w:val="ListParagraph"/>
        <w:numPr>
          <w:ilvl w:val="3"/>
          <w:numId w:val="1"/>
        </w:numPr>
      </w:pPr>
      <w:r>
        <w:t>When the link is clicked, the page will scroll to the location with the bookmark.</w:t>
      </w:r>
    </w:p>
    <w:p w14:paraId="0515B133" w14:textId="77777777" w:rsidR="00561651" w:rsidRDefault="00FA2776" w:rsidP="00561651">
      <w:pPr>
        <w:ind w:left="1080"/>
        <w:rPr>
          <w:b/>
        </w:rPr>
      </w:pPr>
      <w:r w:rsidRPr="00592650">
        <w:rPr>
          <w:b/>
        </w:rPr>
        <w:t>Example</w:t>
      </w:r>
    </w:p>
    <w:p w14:paraId="6B534D21" w14:textId="1E4CD861" w:rsidR="00FA2776" w:rsidRDefault="00592650" w:rsidP="00561651">
      <w:pPr>
        <w:ind w:left="1080"/>
      </w:pPr>
      <w:r>
        <w:lastRenderedPageBreak/>
        <w:t xml:space="preserve">First, create a bookmark with </w:t>
      </w:r>
      <w:r w:rsidRPr="00592650">
        <w:rPr>
          <w:color w:val="FF0000"/>
        </w:rPr>
        <w:t>id</w:t>
      </w:r>
      <w:r>
        <w:t xml:space="preserve"> attribute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40BCE" w14:paraId="03D4C6E5" w14:textId="77777777" w:rsidTr="00E40BCE">
        <w:tc>
          <w:tcPr>
            <w:tcW w:w="7910" w:type="dxa"/>
          </w:tcPr>
          <w:p w14:paraId="38E35230" w14:textId="0EF4E3FF" w:rsidR="00E40BCE" w:rsidRDefault="00E40BCE" w:rsidP="00E40BCE">
            <w:pPr>
              <w:pStyle w:val="ListParagraph"/>
              <w:ind w:left="0"/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attributecolor"/>
                <w:rFonts w:ascii="Consolas" w:hAnsi="Consolas"/>
                <w:color w:val="FF0000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</w:rPr>
              <w:t>="C4"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Chapter 4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720668C7" w14:textId="43FF5495" w:rsidR="00E40BCE" w:rsidRDefault="00E40BCE" w:rsidP="00E40BCE">
      <w:pPr>
        <w:pStyle w:val="ListParagraph"/>
        <w:numPr>
          <w:ilvl w:val="3"/>
          <w:numId w:val="1"/>
        </w:numPr>
      </w:pPr>
      <w:r>
        <w:t>Then add a link to the bookmark, from with the same page.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61651" w14:paraId="784B6C72" w14:textId="77777777" w:rsidTr="00561651">
        <w:tc>
          <w:tcPr>
            <w:tcW w:w="9350" w:type="dxa"/>
          </w:tcPr>
          <w:p w14:paraId="2F62B1CA" w14:textId="571F1841" w:rsidR="00561651" w:rsidRDefault="00203944" w:rsidP="008A43FB">
            <w:pPr>
              <w:pStyle w:val="ListParagraph"/>
              <w:ind w:left="0"/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="#C4"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Jump to Chapter 4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215E11EF" w14:textId="539CE887" w:rsidR="00A076BF" w:rsidRDefault="00A076BF" w:rsidP="00E40BCE">
      <w:pPr>
        <w:pStyle w:val="ListParagraph"/>
        <w:numPr>
          <w:ilvl w:val="3"/>
          <w:numId w:val="1"/>
        </w:numPr>
      </w:pPr>
      <w:r>
        <w:t>Or, add a link to the bookmark, from another page.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03944" w14:paraId="1DFE4BF0" w14:textId="77777777" w:rsidTr="00203944">
        <w:tc>
          <w:tcPr>
            <w:tcW w:w="9350" w:type="dxa"/>
          </w:tcPr>
          <w:p w14:paraId="2F34F741" w14:textId="1D247207" w:rsidR="00203944" w:rsidRDefault="00203944" w:rsidP="00E40BCE">
            <w:pPr>
              <w:pStyle w:val="ListParagraph"/>
              <w:ind w:left="0"/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="html_demo.html#C4"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Jump to Chapter 4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02B4C012" w14:textId="2C72E7DF" w:rsidR="000C48DB" w:rsidRDefault="000C48DB" w:rsidP="00DC5FAD"/>
    <w:p w14:paraId="4F361015" w14:textId="6813C6B3" w:rsidR="00DC5FAD" w:rsidRDefault="00DC5FAD" w:rsidP="00DC5FAD"/>
    <w:p w14:paraId="69E7A4E2" w14:textId="2D5FA4B6" w:rsidR="00DC5FAD" w:rsidRDefault="00DC5FAD" w:rsidP="00DC5FA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HTML Images</w:t>
      </w:r>
    </w:p>
    <w:p w14:paraId="493EA785" w14:textId="1D9E37EF" w:rsidR="002B4906" w:rsidRPr="004939F6" w:rsidRDefault="002B4906" w:rsidP="002B4906">
      <w:pPr>
        <w:pStyle w:val="ListParagraph"/>
        <w:numPr>
          <w:ilvl w:val="2"/>
          <w:numId w:val="1"/>
        </w:numPr>
        <w:rPr>
          <w:b/>
        </w:rPr>
      </w:pPr>
      <w:r>
        <w:t xml:space="preserve">Images can improve the </w:t>
      </w:r>
      <w:r w:rsidR="004939F6">
        <w:t>design and appearance of the webpage.</w:t>
      </w:r>
    </w:p>
    <w:p w14:paraId="59D48152" w14:textId="43AD0DE7" w:rsidR="004939F6" w:rsidRPr="001E4AB0" w:rsidRDefault="001E4AB0" w:rsidP="002B4906">
      <w:pPr>
        <w:pStyle w:val="ListParagraph"/>
        <w:numPr>
          <w:ilvl w:val="2"/>
          <w:numId w:val="1"/>
        </w:numPr>
        <w:rPr>
          <w:b/>
        </w:rPr>
      </w:pPr>
      <w:r>
        <w:t xml:space="preserve">In HTML, images are defined with the </w:t>
      </w:r>
      <w:r w:rsidRPr="001E4AB0">
        <w:rPr>
          <w:color w:val="FF0000"/>
        </w:rPr>
        <w:t>&lt;img&gt;</w:t>
      </w:r>
      <w:r>
        <w:t xml:space="preserve"> tag.</w:t>
      </w:r>
    </w:p>
    <w:p w14:paraId="60FB2750" w14:textId="0ABBF844" w:rsidR="001E4AB0" w:rsidRPr="00890B88" w:rsidRDefault="001A613C" w:rsidP="002B4906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890B88">
        <w:rPr>
          <w:color w:val="FF0000"/>
        </w:rPr>
        <w:t xml:space="preserve">&lt;img&gt; </w:t>
      </w:r>
      <w:r>
        <w:t>tag is empty, it contains attributes only, and does not have to closing tag.</w:t>
      </w:r>
    </w:p>
    <w:p w14:paraId="68300C23" w14:textId="05B86C6A" w:rsidR="00890B88" w:rsidRPr="00745708" w:rsidRDefault="008A6153" w:rsidP="002B4906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4730DC">
        <w:rPr>
          <w:color w:val="FF0000"/>
        </w:rPr>
        <w:t xml:space="preserve">src </w:t>
      </w:r>
      <w:r>
        <w:t>attribute specifies the URL (web address) of the image.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45708" w14:paraId="785CCC5C" w14:textId="77777777" w:rsidTr="00745708">
        <w:tc>
          <w:tcPr>
            <w:tcW w:w="9350" w:type="dxa"/>
          </w:tcPr>
          <w:p w14:paraId="3FCEB75A" w14:textId="395BBB35" w:rsidR="00745708" w:rsidRDefault="00745708" w:rsidP="00745708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</w:t>
            </w:r>
            <w:r>
              <w:rPr>
                <w:rStyle w:val="attributevaluecolor"/>
                <w:rFonts w:ascii="Consolas" w:hAnsi="Consolas"/>
                <w:i/>
                <w:iCs/>
                <w:color w:val="0000CD"/>
                <w:shd w:val="clear" w:color="auto" w:fill="FFFFFF"/>
              </w:rPr>
              <w:t>url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0F23CDF1" w14:textId="77777777" w:rsidR="00745708" w:rsidRPr="00745708" w:rsidRDefault="00745708" w:rsidP="00745708">
      <w:pPr>
        <w:pStyle w:val="ListParagraph"/>
        <w:ind w:left="1080"/>
        <w:rPr>
          <w:b/>
        </w:rPr>
      </w:pPr>
    </w:p>
    <w:p w14:paraId="6A101311" w14:textId="6A700DCD" w:rsidR="00745708" w:rsidRDefault="00DD59D3" w:rsidP="002B49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The alt attribute</w:t>
      </w:r>
    </w:p>
    <w:p w14:paraId="67CE51E7" w14:textId="77979093" w:rsidR="0087771D" w:rsidRPr="000A2F0F" w:rsidRDefault="00594873" w:rsidP="0087771D">
      <w:pPr>
        <w:pStyle w:val="ListParagraph"/>
        <w:numPr>
          <w:ilvl w:val="3"/>
          <w:numId w:val="1"/>
        </w:numPr>
        <w:rPr>
          <w:b/>
        </w:rPr>
      </w:pPr>
      <w:r>
        <w:t xml:space="preserve">The alt attribute provides an alternate </w:t>
      </w:r>
      <w:r w:rsidR="000A2F0F">
        <w:t>text for an image.</w:t>
      </w:r>
    </w:p>
    <w:p w14:paraId="52B598D6" w14:textId="77777777" w:rsidR="00F44E1A" w:rsidRDefault="000A2F0F" w:rsidP="0087771D">
      <w:pPr>
        <w:pStyle w:val="ListParagraph"/>
        <w:numPr>
          <w:ilvl w:val="3"/>
          <w:numId w:val="1"/>
        </w:numPr>
        <w:rPr>
          <w:b/>
        </w:rPr>
      </w:pPr>
      <w:r>
        <w:t xml:space="preserve">The value of the </w:t>
      </w:r>
      <w:r w:rsidRPr="000A2F0F">
        <w:rPr>
          <w:color w:val="FF0000"/>
        </w:rPr>
        <w:t xml:space="preserve">alt </w:t>
      </w:r>
      <w:r>
        <w:t>attribute should describe the image.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4E1A" w14:paraId="06A928F1" w14:textId="77777777" w:rsidTr="00F44E1A">
        <w:tc>
          <w:tcPr>
            <w:tcW w:w="9350" w:type="dxa"/>
          </w:tcPr>
          <w:p w14:paraId="0E34478A" w14:textId="0694E0F9" w:rsidR="00F44E1A" w:rsidRDefault="00F44E1A" w:rsidP="00F44E1A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="img_chania.jpg"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="Flowers in Chania"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0C9248D9" w14:textId="0314032E" w:rsidR="000A2F0F" w:rsidRDefault="00F44E1A" w:rsidP="0087771D">
      <w:pPr>
        <w:pStyle w:val="ListParagraph"/>
        <w:numPr>
          <w:ilvl w:val="3"/>
          <w:numId w:val="1"/>
        </w:numPr>
        <w:rPr>
          <w:b/>
        </w:rPr>
      </w:pPr>
      <w:r>
        <w:t xml:space="preserve">If the browser cannot find an image, it will display the value of the </w:t>
      </w:r>
      <w:r w:rsidRPr="00F44E1A">
        <w:rPr>
          <w:color w:val="FF0000"/>
        </w:rPr>
        <w:t>alt</w:t>
      </w:r>
      <w:r>
        <w:t xml:space="preserve"> attribute.</w:t>
      </w:r>
    </w:p>
    <w:p w14:paraId="2E069256" w14:textId="2DD5F386" w:rsidR="00996BA3" w:rsidRDefault="00996BA3" w:rsidP="00996BA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 Size</w:t>
      </w:r>
    </w:p>
    <w:p w14:paraId="03EC1A53" w14:textId="0507089F" w:rsidR="004301D3" w:rsidRPr="002D0A41" w:rsidRDefault="0046659D" w:rsidP="004301D3">
      <w:pPr>
        <w:pStyle w:val="ListParagraph"/>
        <w:numPr>
          <w:ilvl w:val="3"/>
          <w:numId w:val="1"/>
        </w:numPr>
        <w:rPr>
          <w:b/>
        </w:rPr>
      </w:pPr>
      <w:r>
        <w:t xml:space="preserve">You can specify the </w:t>
      </w:r>
      <w:r w:rsidRPr="00211E8A">
        <w:rPr>
          <w:color w:val="FF0000"/>
        </w:rPr>
        <w:t xml:space="preserve">style </w:t>
      </w:r>
      <w:r>
        <w:t xml:space="preserve">attribute to specify the </w:t>
      </w:r>
      <w:r w:rsidRPr="00802300">
        <w:rPr>
          <w:color w:val="FF0000"/>
        </w:rPr>
        <w:t xml:space="preserve">width </w:t>
      </w:r>
      <w:r>
        <w:t xml:space="preserve">and </w:t>
      </w:r>
      <w:r w:rsidRPr="00802300">
        <w:rPr>
          <w:color w:val="FF0000"/>
        </w:rPr>
        <w:t xml:space="preserve">height </w:t>
      </w:r>
      <w:r>
        <w:t>of an image.</w:t>
      </w:r>
    </w:p>
    <w:tbl>
      <w:tblPr>
        <w:tblStyle w:val="TableGrid"/>
        <w:tblW w:w="9230" w:type="dxa"/>
        <w:tblInd w:w="1440" w:type="dxa"/>
        <w:tblLook w:val="04A0" w:firstRow="1" w:lastRow="0" w:firstColumn="1" w:lastColumn="0" w:noHBand="0" w:noVBand="1"/>
      </w:tblPr>
      <w:tblGrid>
        <w:gridCol w:w="9230"/>
      </w:tblGrid>
      <w:tr w:rsidR="00211E8A" w14:paraId="21FB498D" w14:textId="77777777" w:rsidTr="00DD68FB">
        <w:trPr>
          <w:trHeight w:val="369"/>
        </w:trPr>
        <w:tc>
          <w:tcPr>
            <w:tcW w:w="9230" w:type="dxa"/>
          </w:tcPr>
          <w:p w14:paraId="06B32767" w14:textId="08987FBE" w:rsidR="00211E8A" w:rsidRDefault="00DD68FB" w:rsidP="009C7158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="img_girl.jpg"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 w:rsidR="009C7158"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="jack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="width:500px;height:600px;"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072EE232" w14:textId="1B975609" w:rsidR="00CD0549" w:rsidRDefault="00CD0549" w:rsidP="004301D3">
      <w:pPr>
        <w:pStyle w:val="ListParagraph"/>
        <w:numPr>
          <w:ilvl w:val="3"/>
          <w:numId w:val="1"/>
        </w:numPr>
        <w:rPr>
          <w:b/>
        </w:rPr>
      </w:pPr>
      <w:r>
        <w:t>Alternatively,</w:t>
      </w:r>
      <w:r w:rsidR="009260E8">
        <w:t xml:space="preserve"> we can use the width and height attribute.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D0549" w14:paraId="4500E531" w14:textId="77777777" w:rsidTr="00CD0549">
        <w:tc>
          <w:tcPr>
            <w:tcW w:w="9350" w:type="dxa"/>
          </w:tcPr>
          <w:p w14:paraId="50CC3458" w14:textId="15563C4D" w:rsidR="00CD0549" w:rsidRDefault="00CD0549" w:rsidP="00CD0549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="img_girl.jpg"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="jacket"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="500"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="600"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79E2743F" w14:textId="6E38ED96" w:rsidR="002D0A41" w:rsidRPr="00755377" w:rsidRDefault="00802300" w:rsidP="004301D3">
      <w:pPr>
        <w:pStyle w:val="ListParagraph"/>
        <w:numPr>
          <w:ilvl w:val="3"/>
          <w:numId w:val="1"/>
        </w:numPr>
        <w:rPr>
          <w:b/>
        </w:rPr>
      </w:pPr>
      <w:r>
        <w:t xml:space="preserve">The width and height attributes always defines the </w:t>
      </w:r>
      <w:r w:rsidRPr="008B463F">
        <w:rPr>
          <w:color w:val="FF0000"/>
        </w:rPr>
        <w:t xml:space="preserve">width </w:t>
      </w:r>
      <w:r>
        <w:t xml:space="preserve">and </w:t>
      </w:r>
      <w:r w:rsidRPr="008B463F">
        <w:rPr>
          <w:color w:val="FF0000"/>
        </w:rPr>
        <w:t xml:space="preserve">height </w:t>
      </w:r>
      <w:r>
        <w:t>of the image in pixels</w:t>
      </w:r>
      <w:r w:rsidR="00755377">
        <w:t>.</w:t>
      </w:r>
    </w:p>
    <w:p w14:paraId="322C16BD" w14:textId="7D0AEE2D" w:rsidR="0015156D" w:rsidRDefault="0015156D" w:rsidP="0015156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Width and Height or Style</w:t>
      </w:r>
    </w:p>
    <w:p w14:paraId="27601D19" w14:textId="3FC3BF4A" w:rsidR="00E22FC3" w:rsidRPr="00962CF6" w:rsidRDefault="00140513" w:rsidP="00E22FC3">
      <w:pPr>
        <w:pStyle w:val="ListParagraph"/>
        <w:numPr>
          <w:ilvl w:val="3"/>
          <w:numId w:val="1"/>
        </w:numPr>
        <w:rPr>
          <w:b/>
        </w:rPr>
      </w:pPr>
      <w:r>
        <w:t xml:space="preserve">The </w:t>
      </w:r>
      <w:r w:rsidRPr="00140513">
        <w:rPr>
          <w:color w:val="FF0000"/>
        </w:rPr>
        <w:t>width</w:t>
      </w:r>
      <w:r>
        <w:t xml:space="preserve">, </w:t>
      </w:r>
      <w:r w:rsidRPr="00140513">
        <w:rPr>
          <w:color w:val="FF0000"/>
        </w:rPr>
        <w:t xml:space="preserve">height </w:t>
      </w:r>
      <w:r>
        <w:t xml:space="preserve">and </w:t>
      </w:r>
      <w:r w:rsidRPr="00140513">
        <w:rPr>
          <w:color w:val="FF0000"/>
        </w:rPr>
        <w:t>style</w:t>
      </w:r>
      <w:r>
        <w:t xml:space="preserve"> attributes are valid in HTML5</w:t>
      </w:r>
      <w:r w:rsidR="00962CF6">
        <w:t>.</w:t>
      </w:r>
    </w:p>
    <w:p w14:paraId="538E5525" w14:textId="38B42A59" w:rsidR="00962CF6" w:rsidRPr="00D26F65" w:rsidRDefault="00C57DEF" w:rsidP="00E22FC3">
      <w:pPr>
        <w:pStyle w:val="ListParagraph"/>
        <w:numPr>
          <w:ilvl w:val="3"/>
          <w:numId w:val="1"/>
        </w:numPr>
        <w:rPr>
          <w:b/>
        </w:rPr>
      </w:pPr>
      <w:r>
        <w:t xml:space="preserve">However, we suggest using </w:t>
      </w:r>
      <w:r w:rsidRPr="00C57DEF">
        <w:rPr>
          <w:color w:val="FF0000"/>
        </w:rPr>
        <w:t xml:space="preserve">style </w:t>
      </w:r>
      <w:r w:rsidR="008D472D">
        <w:t xml:space="preserve">attribute. </w:t>
      </w:r>
      <w:r w:rsidR="005C609E">
        <w:t>It prevents styles sheets from changing the size of the image</w:t>
      </w:r>
      <w:r w:rsidR="00283FC7">
        <w:t>s</w:t>
      </w:r>
      <w:r w:rsidR="005C609E">
        <w:t>.</w:t>
      </w:r>
    </w:p>
    <w:p w14:paraId="72C96548" w14:textId="7310709B" w:rsidR="00D26F65" w:rsidRPr="00283FC7" w:rsidRDefault="00D26F65" w:rsidP="00D26F65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4060CE17" wp14:editId="13C120B5">
            <wp:extent cx="594360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EF91" w14:textId="69FCCB51" w:rsidR="004762A0" w:rsidRDefault="004762A0" w:rsidP="004762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 xml:space="preserve">Images in </w:t>
      </w:r>
      <w:r w:rsidR="00B2547F">
        <w:rPr>
          <w:b/>
        </w:rPr>
        <w:t>Another F</w:t>
      </w:r>
      <w:r>
        <w:rPr>
          <w:b/>
        </w:rPr>
        <w:t>older</w:t>
      </w:r>
    </w:p>
    <w:p w14:paraId="75EEF0F9" w14:textId="3F19B2B5" w:rsidR="0059382B" w:rsidRPr="00842F28" w:rsidRDefault="00203A15" w:rsidP="0059382B">
      <w:pPr>
        <w:pStyle w:val="ListParagraph"/>
        <w:numPr>
          <w:ilvl w:val="3"/>
          <w:numId w:val="1"/>
        </w:numPr>
        <w:rPr>
          <w:b/>
        </w:rPr>
      </w:pPr>
      <w:r>
        <w:t>If not specified, the browser expects to find the image in the same folder as the webpage.</w:t>
      </w:r>
    </w:p>
    <w:p w14:paraId="1A77E430" w14:textId="77777777" w:rsidR="00C53F38" w:rsidRDefault="00842F28" w:rsidP="0059382B">
      <w:pPr>
        <w:pStyle w:val="ListParagraph"/>
        <w:numPr>
          <w:ilvl w:val="3"/>
          <w:numId w:val="1"/>
        </w:numPr>
        <w:rPr>
          <w:b/>
        </w:rPr>
      </w:pPr>
      <w:r>
        <w:t xml:space="preserve">However, it is common to store images in sub-folder. You must then include the folder name in the </w:t>
      </w:r>
      <w:r w:rsidRPr="00842F28">
        <w:rPr>
          <w:color w:val="FF0000"/>
        </w:rPr>
        <w:t xml:space="preserve">src </w:t>
      </w:r>
      <w:r>
        <w:t>attribute.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53F38" w14:paraId="31D3EAD5" w14:textId="77777777" w:rsidTr="006022F9">
        <w:tc>
          <w:tcPr>
            <w:tcW w:w="7910" w:type="dxa"/>
          </w:tcPr>
          <w:p w14:paraId="4C13E20D" w14:textId="2548551D" w:rsidR="00C53F38" w:rsidRDefault="00C53F38" w:rsidP="00C53F38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="/images/html5.gif"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="HTML5 Icon"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="width:128px;height:128px;"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39082CF4" w14:textId="3334C1CB" w:rsidR="00A87ECB" w:rsidRDefault="00A87ECB" w:rsidP="00A87ECB">
      <w:pPr>
        <w:pStyle w:val="ListParagraph"/>
        <w:ind w:left="1080"/>
        <w:rPr>
          <w:b/>
        </w:rPr>
      </w:pPr>
    </w:p>
    <w:p w14:paraId="09FB4BCF" w14:textId="08980D7C" w:rsidR="00A87ECB" w:rsidRDefault="00A87ECB" w:rsidP="00A87ECB">
      <w:pPr>
        <w:pStyle w:val="ListParagraph"/>
        <w:ind w:left="1080"/>
        <w:rPr>
          <w:b/>
        </w:rPr>
      </w:pPr>
    </w:p>
    <w:p w14:paraId="4C49F3E3" w14:textId="77777777" w:rsidR="00A87ECB" w:rsidRDefault="00A87ECB" w:rsidP="00A87ECB">
      <w:pPr>
        <w:pStyle w:val="ListParagraph"/>
        <w:ind w:left="1080"/>
        <w:rPr>
          <w:b/>
        </w:rPr>
      </w:pPr>
    </w:p>
    <w:p w14:paraId="635459A6" w14:textId="77777777" w:rsidR="006022F9" w:rsidRDefault="006022F9" w:rsidP="006022F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Images o</w:t>
      </w:r>
      <w:r>
        <w:rPr>
          <w:b/>
        </w:rPr>
        <w:t xml:space="preserve">n </w:t>
      </w:r>
      <w:r>
        <w:rPr>
          <w:b/>
        </w:rPr>
        <w:t>Another Server</w:t>
      </w:r>
    </w:p>
    <w:p w14:paraId="7EC5B747" w14:textId="6EFDAC79" w:rsidR="00457640" w:rsidRPr="0051029C" w:rsidRDefault="0051029C" w:rsidP="00457640">
      <w:pPr>
        <w:pStyle w:val="ListParagraph"/>
        <w:numPr>
          <w:ilvl w:val="3"/>
          <w:numId w:val="1"/>
        </w:numPr>
        <w:rPr>
          <w:b/>
        </w:rPr>
      </w:pPr>
      <w:r>
        <w:t xml:space="preserve">Some web sites </w:t>
      </w:r>
      <w:r w:rsidR="00742F1D">
        <w:t>store</w:t>
      </w:r>
      <w:r>
        <w:t xml:space="preserve"> their images on image servers.</w:t>
      </w:r>
    </w:p>
    <w:p w14:paraId="6DE9FA00" w14:textId="0BD5D95D" w:rsidR="0051029C" w:rsidRPr="00A87ECB" w:rsidRDefault="00742F1D" w:rsidP="00457640">
      <w:pPr>
        <w:pStyle w:val="ListParagraph"/>
        <w:numPr>
          <w:ilvl w:val="3"/>
          <w:numId w:val="1"/>
        </w:numPr>
        <w:rPr>
          <w:b/>
        </w:rPr>
      </w:pPr>
      <w:r>
        <w:t>Actually, we can access images fr</w:t>
      </w:r>
      <w:r w:rsidR="00472484">
        <w:t>om any web address in the world: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A0B2F" w14:paraId="229AC9FD" w14:textId="77777777" w:rsidTr="001F5701">
        <w:tc>
          <w:tcPr>
            <w:tcW w:w="8270" w:type="dxa"/>
          </w:tcPr>
          <w:p w14:paraId="34BF1BD0" w14:textId="610A8AB9" w:rsidR="00DA0B2F" w:rsidRDefault="00DA0B2F" w:rsidP="00DA0B2F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="https://www.w3schools.com/images/w3schools_green.jpg"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="W3Schools.com"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52BD8670" w14:textId="4FA6D72C" w:rsidR="001F5701" w:rsidRDefault="001F5701" w:rsidP="001F570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Animated Images</w:t>
      </w:r>
    </w:p>
    <w:p w14:paraId="4E998D0C" w14:textId="7D62A48A" w:rsidR="00E1601F" w:rsidRPr="00285BF4" w:rsidRDefault="00285BF4" w:rsidP="00E1601F">
      <w:pPr>
        <w:pStyle w:val="ListParagraph"/>
        <w:numPr>
          <w:ilvl w:val="3"/>
          <w:numId w:val="1"/>
        </w:numPr>
        <w:rPr>
          <w:b/>
        </w:rPr>
      </w:pPr>
      <w:r>
        <w:t>HTML allows animated GIFs:</w:t>
      </w:r>
    </w:p>
    <w:tbl>
      <w:tblPr>
        <w:tblStyle w:val="TableGrid"/>
        <w:tblW w:w="8616" w:type="dxa"/>
        <w:tblInd w:w="1080" w:type="dxa"/>
        <w:tblLook w:val="04A0" w:firstRow="1" w:lastRow="0" w:firstColumn="1" w:lastColumn="0" w:noHBand="0" w:noVBand="1"/>
      </w:tblPr>
      <w:tblGrid>
        <w:gridCol w:w="8616"/>
      </w:tblGrid>
      <w:tr w:rsidR="002E2E1C" w14:paraId="42AEBD06" w14:textId="77777777" w:rsidTr="00240897">
        <w:trPr>
          <w:trHeight w:val="561"/>
        </w:trPr>
        <w:tc>
          <w:tcPr>
            <w:tcW w:w="8616" w:type="dxa"/>
          </w:tcPr>
          <w:p w14:paraId="61ACF137" w14:textId="051A6C2C" w:rsidR="002E2E1C" w:rsidRDefault="002E2E1C" w:rsidP="002E2E1C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="programming.gif"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 xml:space="preserve"> 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alt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Man"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="width:48px;height:48px;"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14:paraId="5F2A376C" w14:textId="7C44EA4D" w:rsidR="002E2E1C" w:rsidRDefault="002E2E1C" w:rsidP="002E2E1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Images</w:t>
      </w:r>
      <w:r>
        <w:rPr>
          <w:b/>
        </w:rPr>
        <w:t xml:space="preserve"> as Link</w:t>
      </w:r>
    </w:p>
    <w:p w14:paraId="6AC79D9E" w14:textId="77777777" w:rsidR="00332F84" w:rsidRDefault="002F026F" w:rsidP="002F026F">
      <w:pPr>
        <w:pStyle w:val="ListParagraph"/>
        <w:numPr>
          <w:ilvl w:val="3"/>
          <w:numId w:val="1"/>
        </w:numPr>
        <w:rPr>
          <w:b/>
        </w:rPr>
      </w:pPr>
      <w:r>
        <w:t xml:space="preserve">To use an images as a link, put the </w:t>
      </w:r>
      <w:r w:rsidRPr="002F026F">
        <w:rPr>
          <w:color w:val="FF0000"/>
        </w:rPr>
        <w:t xml:space="preserve">&lt;img&gt; </w:t>
      </w:r>
      <w:r>
        <w:t xml:space="preserve">tag inside the </w:t>
      </w:r>
      <w:r w:rsidRPr="002F026F">
        <w:rPr>
          <w:color w:val="FF0000"/>
        </w:rPr>
        <w:t xml:space="preserve">&lt;a&gt; </w:t>
      </w:r>
      <w:r>
        <w:t>tag:</w:t>
      </w:r>
    </w:p>
    <w:tbl>
      <w:tblPr>
        <w:tblStyle w:val="TableGrid"/>
        <w:tblW w:w="7812" w:type="dxa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32F84" w14:paraId="7ED66B24" w14:textId="77777777" w:rsidTr="00240897">
        <w:trPr>
          <w:trHeight w:val="1075"/>
        </w:trPr>
        <w:tc>
          <w:tcPr>
            <w:tcW w:w="7812" w:type="dxa"/>
          </w:tcPr>
          <w:p w14:paraId="3D1C397E" w14:textId="3A02D47D" w:rsidR="00332F84" w:rsidRDefault="00332F84" w:rsidP="00332F84">
            <w:pPr>
              <w:pStyle w:val="ListParagraph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="default.asp"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</w:rPr>
              <w:t>="smiley.gif"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="HTML"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="width:42px;height:42px;border:0;"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3247CE7E" w14:textId="55A9CDB7" w:rsidR="007207D0" w:rsidRDefault="007207D0" w:rsidP="007207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 Floating</w:t>
      </w:r>
    </w:p>
    <w:p w14:paraId="6E45C310" w14:textId="7F718AF3" w:rsidR="001F65A9" w:rsidRDefault="00E92C23" w:rsidP="001F65A9">
      <w:pPr>
        <w:pStyle w:val="ListParagraph"/>
        <w:numPr>
          <w:ilvl w:val="3"/>
          <w:numId w:val="1"/>
        </w:numPr>
        <w:rPr>
          <w:b/>
        </w:rPr>
      </w:pPr>
      <w:r>
        <w:t xml:space="preserve">Use the CSS </w:t>
      </w:r>
      <w:r w:rsidRPr="00F07B2D">
        <w:rPr>
          <w:color w:val="FF0000"/>
        </w:rPr>
        <w:t xml:space="preserve">float </w:t>
      </w:r>
      <w:r>
        <w:t>property to let the image float to the right or to the left of a text</w:t>
      </w:r>
    </w:p>
    <w:p w14:paraId="7ADD964A" w14:textId="7923C1FD" w:rsidR="002F026F" w:rsidRDefault="007545E1" w:rsidP="007545E1">
      <w:pPr>
        <w:ind w:left="1080"/>
        <w:rPr>
          <w:b/>
        </w:rPr>
      </w:pPr>
      <w:r>
        <w:rPr>
          <w:b/>
          <w:noProof/>
        </w:rPr>
        <w:drawing>
          <wp:inline distT="0" distB="0" distL="0" distR="0" wp14:anchorId="6346CE9F" wp14:editId="2AD6C7C7">
            <wp:extent cx="5936615" cy="204025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595C" w14:textId="1CB13CAF" w:rsidR="00F576BE" w:rsidRDefault="00F576BE" w:rsidP="00F576B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 Maps</w:t>
      </w:r>
    </w:p>
    <w:p w14:paraId="5671B800" w14:textId="559909D7" w:rsidR="00BD7902" w:rsidRPr="00184E0C" w:rsidRDefault="00F306CD" w:rsidP="00BD7902">
      <w:pPr>
        <w:pStyle w:val="ListParagraph"/>
        <w:numPr>
          <w:ilvl w:val="3"/>
          <w:numId w:val="1"/>
        </w:numPr>
        <w:rPr>
          <w:b/>
        </w:rPr>
      </w:pPr>
      <w:r>
        <w:t xml:space="preserve">The </w:t>
      </w:r>
      <w:r w:rsidRPr="00184E0C">
        <w:rPr>
          <w:color w:val="FF0000"/>
        </w:rPr>
        <w:t xml:space="preserve">&lt;map&gt; </w:t>
      </w:r>
      <w:r>
        <w:t>tag defines an image-map. An image-map is an image with clickable areas.</w:t>
      </w:r>
    </w:p>
    <w:p w14:paraId="6B1B6EFF" w14:textId="0EFF27F2" w:rsidR="00184E0C" w:rsidRPr="00D56F8C" w:rsidRDefault="00D56F8C" w:rsidP="00D56F8C">
      <w:pPr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82D4A63" wp14:editId="406D88C3">
            <wp:extent cx="5935740" cy="21358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72" cy="214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2A80" w14:textId="3AC6FB64" w:rsidR="00572C94" w:rsidRDefault="00572C94" w:rsidP="00572C9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 Maps</w:t>
      </w:r>
      <w:r w:rsidR="00033B1D">
        <w:rPr>
          <w:b/>
        </w:rPr>
        <w:t xml:space="preserve"> Continuation….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40897" w14:paraId="21C46C2E" w14:textId="77777777" w:rsidTr="00240897">
        <w:trPr>
          <w:trHeight w:val="3114"/>
        </w:trPr>
        <w:tc>
          <w:tcPr>
            <w:tcW w:w="8217" w:type="dxa"/>
          </w:tcPr>
          <w:p w14:paraId="273A4B22" w14:textId="77777777" w:rsidR="00240897" w:rsidRDefault="00240897" w:rsidP="00240897">
            <w:pPr>
              <w:pStyle w:val="ListParagraph"/>
              <w:spacing w:after="160" w:line="259" w:lineRule="auto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</w:rPr>
              <w:t>="workplace.jpg"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="Workplace"</w:t>
            </w:r>
            <w:r>
              <w:rPr>
                <w:rStyle w:val="attributecolor"/>
                <w:rFonts w:ascii="Consolas" w:hAnsi="Consolas"/>
                <w:color w:val="FF0000"/>
              </w:rPr>
              <w:t> usemap</w:t>
            </w:r>
            <w:r>
              <w:rPr>
                <w:rStyle w:val="attributevaluecolor"/>
                <w:rFonts w:ascii="Consolas" w:hAnsi="Consolas"/>
                <w:color w:val="0000CD"/>
              </w:rPr>
              <w:t>="#workmap"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map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="workmap"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area</w:t>
            </w:r>
            <w:r>
              <w:rPr>
                <w:rStyle w:val="attributecolor"/>
                <w:rFonts w:ascii="Consolas" w:hAnsi="Consolas"/>
                <w:color w:val="FF0000"/>
              </w:rPr>
              <w:t> shape</w:t>
            </w:r>
            <w:r>
              <w:rPr>
                <w:rStyle w:val="attributevaluecolor"/>
                <w:rFonts w:ascii="Consolas" w:hAnsi="Consolas"/>
                <w:color w:val="0000CD"/>
              </w:rPr>
              <w:t>="rect"</w:t>
            </w:r>
            <w:r>
              <w:rPr>
                <w:rStyle w:val="attributecolor"/>
                <w:rFonts w:ascii="Consolas" w:hAnsi="Consolas"/>
                <w:color w:val="FF0000"/>
              </w:rPr>
              <w:t> coords</w:t>
            </w:r>
            <w:r>
              <w:rPr>
                <w:rStyle w:val="attributevaluecolor"/>
                <w:rFonts w:ascii="Consolas" w:hAnsi="Consolas"/>
                <w:color w:val="0000CD"/>
              </w:rPr>
              <w:t>="34,44,270,350"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="Computer"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="computer.htm"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area</w:t>
            </w:r>
            <w:r>
              <w:rPr>
                <w:rStyle w:val="attributecolor"/>
                <w:rFonts w:ascii="Consolas" w:hAnsi="Consolas"/>
                <w:color w:val="FF0000"/>
              </w:rPr>
              <w:t> shape</w:t>
            </w:r>
            <w:r>
              <w:rPr>
                <w:rStyle w:val="attributevaluecolor"/>
                <w:rFonts w:ascii="Consolas" w:hAnsi="Consolas"/>
                <w:color w:val="0000CD"/>
              </w:rPr>
              <w:t>="rect"</w:t>
            </w:r>
            <w:r>
              <w:rPr>
                <w:rStyle w:val="attributecolor"/>
                <w:rFonts w:ascii="Consolas" w:hAnsi="Consolas"/>
                <w:color w:val="FF0000"/>
              </w:rPr>
              <w:t> coords</w:t>
            </w:r>
            <w:r>
              <w:rPr>
                <w:rStyle w:val="attributevaluecolor"/>
                <w:rFonts w:ascii="Consolas" w:hAnsi="Consolas"/>
                <w:color w:val="0000CD"/>
              </w:rPr>
              <w:t>="290,172,333,250"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="Phone"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="phone.htm"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area</w:t>
            </w:r>
            <w:r>
              <w:rPr>
                <w:rStyle w:val="attributecolor"/>
                <w:rFonts w:ascii="Consolas" w:hAnsi="Consolas"/>
                <w:color w:val="FF0000"/>
              </w:rPr>
              <w:t> shape</w:t>
            </w:r>
            <w:r>
              <w:rPr>
                <w:rStyle w:val="attributevaluecolor"/>
                <w:rFonts w:ascii="Consolas" w:hAnsi="Consolas"/>
                <w:color w:val="0000CD"/>
              </w:rPr>
              <w:t>="circle"</w:t>
            </w:r>
            <w:r>
              <w:rPr>
                <w:rStyle w:val="attributecolor"/>
                <w:rFonts w:ascii="Consolas" w:hAnsi="Consolas"/>
                <w:color w:val="FF0000"/>
              </w:rPr>
              <w:t> coords</w:t>
            </w:r>
            <w:r>
              <w:rPr>
                <w:rStyle w:val="attributevaluecolor"/>
                <w:rFonts w:ascii="Consolas" w:hAnsi="Consolas"/>
                <w:color w:val="0000CD"/>
              </w:rPr>
              <w:t>="337,300,44"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="Coffee"</w:t>
            </w:r>
            <w:r>
              <w:rPr>
                <w:rStyle w:val="attributecolor"/>
                <w:rFonts w:ascii="Consolas" w:hAnsi="Consolas"/>
                <w:color w:val="FF0000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</w:rPr>
              <w:t>="coffee.htm"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/map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  <w:p w14:paraId="21890D00" w14:textId="77777777" w:rsidR="00240897" w:rsidRDefault="00240897" w:rsidP="00240897">
            <w:pPr>
              <w:pStyle w:val="ListParagraph"/>
              <w:ind w:left="0"/>
              <w:rPr>
                <w:b/>
              </w:rPr>
            </w:pPr>
          </w:p>
        </w:tc>
      </w:tr>
    </w:tbl>
    <w:p w14:paraId="7EA70790" w14:textId="77777777" w:rsidR="00240897" w:rsidRDefault="00240897" w:rsidP="00240897">
      <w:pPr>
        <w:pStyle w:val="ListParagraph"/>
        <w:ind w:left="1080"/>
        <w:rPr>
          <w:b/>
        </w:rPr>
      </w:pPr>
    </w:p>
    <w:p w14:paraId="6A635E24" w14:textId="3C2F7A7D" w:rsidR="00572C94" w:rsidRPr="003F6BEA" w:rsidRDefault="002C2F5D" w:rsidP="002E2E1C">
      <w:pPr>
        <w:pStyle w:val="ListParagraph"/>
        <w:numPr>
          <w:ilvl w:val="3"/>
          <w:numId w:val="1"/>
        </w:numPr>
        <w:rPr>
          <w:b/>
        </w:rPr>
      </w:pPr>
      <w:r>
        <w:t xml:space="preserve">The </w:t>
      </w:r>
      <w:r w:rsidRPr="002C2F5D">
        <w:rPr>
          <w:color w:val="FF0000"/>
        </w:rPr>
        <w:t>name</w:t>
      </w:r>
      <w:r>
        <w:rPr>
          <w:color w:val="FF0000"/>
        </w:rPr>
        <w:t xml:space="preserve"> </w:t>
      </w:r>
      <w:r>
        <w:t xml:space="preserve">attribute of the </w:t>
      </w:r>
      <w:r w:rsidRPr="002C2F5D">
        <w:rPr>
          <w:color w:val="FF0000"/>
        </w:rPr>
        <w:t>&lt;map&gt;</w:t>
      </w:r>
      <w:r>
        <w:t xml:space="preserve"> tag is </w:t>
      </w:r>
      <w:r w:rsidR="00572C94" w:rsidRPr="002C2F5D">
        <w:rPr>
          <w:b/>
        </w:rPr>
        <w:tab/>
      </w:r>
      <w:r>
        <w:t>associated with the &lt;img&gt;’s usemap attribute and created a relationship between the image and map.</w:t>
      </w:r>
    </w:p>
    <w:p w14:paraId="047AEB99" w14:textId="0C792005" w:rsidR="003F6BEA" w:rsidRPr="002E39CE" w:rsidRDefault="002807E8" w:rsidP="002E2E1C">
      <w:pPr>
        <w:pStyle w:val="ListParagraph"/>
        <w:numPr>
          <w:ilvl w:val="3"/>
          <w:numId w:val="1"/>
        </w:numPr>
        <w:rPr>
          <w:b/>
        </w:rPr>
      </w:pPr>
      <w:r>
        <w:t xml:space="preserve">The </w:t>
      </w:r>
      <w:r w:rsidRPr="00822C48">
        <w:rPr>
          <w:color w:val="FF0000"/>
        </w:rPr>
        <w:t xml:space="preserve">&lt;map&gt; </w:t>
      </w:r>
      <w:r>
        <w:t xml:space="preserve">element contains a number of </w:t>
      </w:r>
      <w:r w:rsidRPr="00822C48">
        <w:rPr>
          <w:color w:val="FF0000"/>
        </w:rPr>
        <w:t xml:space="preserve">&lt;area&gt; </w:t>
      </w:r>
      <w:r>
        <w:t>tags, that define the clickable areas in the image-map.</w:t>
      </w:r>
    </w:p>
    <w:p w14:paraId="1DCE1B76" w14:textId="77777777" w:rsidR="002E39CE" w:rsidRPr="002C2F5D" w:rsidRDefault="002E39CE" w:rsidP="002E39CE">
      <w:pPr>
        <w:pStyle w:val="ListParagraph"/>
        <w:ind w:left="1440"/>
        <w:rPr>
          <w:b/>
        </w:rPr>
      </w:pPr>
    </w:p>
    <w:p w14:paraId="3B782D92" w14:textId="2710428B" w:rsidR="002E39CE" w:rsidRDefault="002E39CE" w:rsidP="002E39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Background Image</w:t>
      </w:r>
    </w:p>
    <w:p w14:paraId="150F3BA2" w14:textId="77777777" w:rsidR="000B7268" w:rsidRPr="000B7268" w:rsidRDefault="000B7268" w:rsidP="00F42776">
      <w:pPr>
        <w:pStyle w:val="ListParagraph"/>
        <w:numPr>
          <w:ilvl w:val="3"/>
          <w:numId w:val="1"/>
        </w:numPr>
        <w:rPr>
          <w:b/>
        </w:rPr>
      </w:pPr>
      <w:r>
        <w:t xml:space="preserve">To add a background image on an HTML element, use the CSS property </w:t>
      </w:r>
    </w:p>
    <w:p w14:paraId="35D58FFC" w14:textId="565ED575" w:rsidR="00F42776" w:rsidRDefault="000B7268" w:rsidP="000B7268">
      <w:pPr>
        <w:pStyle w:val="ListParagraph"/>
        <w:ind w:left="1440"/>
        <w:rPr>
          <w:color w:val="FF0000"/>
        </w:rPr>
      </w:pPr>
      <w:r w:rsidRPr="000B7268">
        <w:rPr>
          <w:color w:val="FF0000"/>
        </w:rPr>
        <w:t>background-image: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42ABA" w14:paraId="3042B579" w14:textId="77777777" w:rsidTr="00742ABA">
        <w:tc>
          <w:tcPr>
            <w:tcW w:w="9350" w:type="dxa"/>
          </w:tcPr>
          <w:p w14:paraId="09161C27" w14:textId="0AEC42E2" w:rsidR="00742ABA" w:rsidRDefault="00742ABA" w:rsidP="000B7268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="background-image:url('clouds.jpg');"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Background Image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0F2FC37F" w14:textId="07341700" w:rsidR="00742ABA" w:rsidRDefault="00742ABA" w:rsidP="00792AE6">
      <w:pPr>
        <w:rPr>
          <w:b/>
          <w:color w:val="FF0000"/>
        </w:rPr>
      </w:pPr>
    </w:p>
    <w:p w14:paraId="17884BFC" w14:textId="72A5F89E" w:rsidR="00792AE6" w:rsidRDefault="00792AE6" w:rsidP="00792AE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The &lt;picture&gt; Element</w:t>
      </w:r>
    </w:p>
    <w:p w14:paraId="643FC047" w14:textId="10C18EB8" w:rsidR="0060231E" w:rsidRPr="002911DA" w:rsidRDefault="008F3261" w:rsidP="0060231E">
      <w:pPr>
        <w:pStyle w:val="ListParagraph"/>
        <w:numPr>
          <w:ilvl w:val="3"/>
          <w:numId w:val="1"/>
        </w:numPr>
        <w:rPr>
          <w:b/>
        </w:rPr>
      </w:pPr>
      <w:r>
        <w:t>HTML5 introduced the &lt;picture&gt; element to add more flexibility when specifying image resources.</w:t>
      </w:r>
    </w:p>
    <w:p w14:paraId="6C8CDB6B" w14:textId="5C621A51" w:rsidR="002911DA" w:rsidRPr="00C52B46" w:rsidRDefault="003E6F5F" w:rsidP="0060231E">
      <w:pPr>
        <w:pStyle w:val="ListParagraph"/>
        <w:numPr>
          <w:ilvl w:val="3"/>
          <w:numId w:val="1"/>
        </w:numPr>
        <w:rPr>
          <w:b/>
        </w:rPr>
      </w:pPr>
      <w:r>
        <w:lastRenderedPageBreak/>
        <w:t xml:space="preserve">The </w:t>
      </w:r>
      <w:r w:rsidRPr="003E6F5F">
        <w:rPr>
          <w:color w:val="FF0000"/>
        </w:rPr>
        <w:t xml:space="preserve">&lt;picture&gt; </w:t>
      </w:r>
      <w:r>
        <w:t xml:space="preserve">element contains a number of </w:t>
      </w:r>
      <w:r w:rsidRPr="003E6F5F">
        <w:rPr>
          <w:color w:val="FF0000"/>
        </w:rPr>
        <w:t>&lt;source&gt;</w:t>
      </w:r>
      <w:r>
        <w:t xml:space="preserve"> elements,</w:t>
      </w:r>
      <w:r w:rsidR="00FA7232">
        <w:t xml:space="preserve"> each referring to different image sources.</w:t>
      </w:r>
      <w:r w:rsidR="00E41F8A">
        <w:t xml:space="preserve"> This way the browser can choose the image that best fits the current view and/or device.</w:t>
      </w:r>
    </w:p>
    <w:p w14:paraId="3A98752F" w14:textId="19DA2CA7" w:rsidR="00C52B46" w:rsidRPr="001D7E8F" w:rsidRDefault="00AD49F6" w:rsidP="0060231E">
      <w:pPr>
        <w:pStyle w:val="ListParagraph"/>
        <w:numPr>
          <w:ilvl w:val="3"/>
          <w:numId w:val="1"/>
        </w:numPr>
        <w:rPr>
          <w:b/>
        </w:rPr>
      </w:pPr>
      <w:r>
        <w:t xml:space="preserve">Each </w:t>
      </w:r>
      <w:r w:rsidRPr="00AD49F6">
        <w:rPr>
          <w:color w:val="FF0000"/>
        </w:rPr>
        <w:t>&lt;source&gt;</w:t>
      </w:r>
      <w:r>
        <w:rPr>
          <w:color w:val="FF0000"/>
        </w:rPr>
        <w:t xml:space="preserve"> </w:t>
      </w:r>
      <w:r>
        <w:t>element have attributes describing when their image is the most suitable.</w:t>
      </w:r>
    </w:p>
    <w:p w14:paraId="61EFB88A" w14:textId="312B3160" w:rsidR="001D7E8F" w:rsidRPr="008B154C" w:rsidRDefault="008B50F8" w:rsidP="0060231E">
      <w:pPr>
        <w:pStyle w:val="ListParagraph"/>
        <w:numPr>
          <w:ilvl w:val="3"/>
          <w:numId w:val="1"/>
        </w:numPr>
        <w:rPr>
          <w:b/>
        </w:rPr>
      </w:pPr>
      <w:r>
        <w:t xml:space="preserve">The browser will use the first </w:t>
      </w:r>
      <w:r w:rsidRPr="008B50F8">
        <w:rPr>
          <w:color w:val="FF0000"/>
        </w:rPr>
        <w:t xml:space="preserve">&lt;source&gt; </w:t>
      </w:r>
      <w:r>
        <w:t xml:space="preserve">element with matching attribute values, and ignore any following </w:t>
      </w:r>
      <w:r w:rsidRPr="00DD5291">
        <w:rPr>
          <w:color w:val="FF0000"/>
        </w:rPr>
        <w:t xml:space="preserve">&lt;source&gt; </w:t>
      </w:r>
      <w:r>
        <w:t>eleme</w:t>
      </w:r>
      <w:r w:rsidR="00DD5291">
        <w:t>n</w:t>
      </w:r>
      <w:r>
        <w:t>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E6779" w14:paraId="11C29D79" w14:textId="77777777" w:rsidTr="001E6779">
        <w:tc>
          <w:tcPr>
            <w:tcW w:w="9350" w:type="dxa"/>
          </w:tcPr>
          <w:p w14:paraId="2F1E3BD2" w14:textId="77777777" w:rsidR="001E6779" w:rsidRDefault="001E6779" w:rsidP="001E6779">
            <w:pPr>
              <w:pStyle w:val="ListParagraph"/>
              <w:spacing w:after="160" w:line="259" w:lineRule="auto"/>
              <w:ind w:left="0"/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picture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source</w:t>
            </w:r>
            <w:r>
              <w:rPr>
                <w:rStyle w:val="attributecolor"/>
                <w:rFonts w:ascii="Consolas" w:hAnsi="Consolas"/>
                <w:color w:val="FF0000"/>
              </w:rPr>
              <w:t> media</w:t>
            </w:r>
            <w:r>
              <w:rPr>
                <w:rStyle w:val="attributevaluecolor"/>
                <w:rFonts w:ascii="Consolas" w:hAnsi="Consolas"/>
                <w:color w:val="0000CD"/>
              </w:rPr>
              <w:t>="(min-width: 650px)"</w:t>
            </w:r>
            <w:r>
              <w:rPr>
                <w:rStyle w:val="attributecolor"/>
                <w:rFonts w:ascii="Consolas" w:hAnsi="Consolas"/>
                <w:color w:val="FF0000"/>
              </w:rPr>
              <w:t> srcset</w:t>
            </w:r>
            <w:r>
              <w:rPr>
                <w:rStyle w:val="attributevaluecolor"/>
                <w:rFonts w:ascii="Consolas" w:hAnsi="Consolas"/>
                <w:color w:val="0000CD"/>
              </w:rPr>
              <w:t>="img_pink_flowers.jpg"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source</w:t>
            </w:r>
            <w:r>
              <w:rPr>
                <w:rStyle w:val="attributecolor"/>
                <w:rFonts w:ascii="Consolas" w:hAnsi="Consolas"/>
                <w:color w:val="FF0000"/>
              </w:rPr>
              <w:t> media</w:t>
            </w:r>
            <w:r>
              <w:rPr>
                <w:rStyle w:val="attributevaluecolor"/>
                <w:rFonts w:ascii="Consolas" w:hAnsi="Consolas"/>
                <w:color w:val="0000CD"/>
              </w:rPr>
              <w:t>="(min-width: 465px)"</w:t>
            </w:r>
            <w:r>
              <w:rPr>
                <w:rStyle w:val="attributecolor"/>
                <w:rFonts w:ascii="Consolas" w:hAnsi="Consolas"/>
                <w:color w:val="FF0000"/>
              </w:rPr>
              <w:t> srcset</w:t>
            </w:r>
            <w:r>
              <w:rPr>
                <w:rStyle w:val="attributevaluecolor"/>
                <w:rFonts w:ascii="Consolas" w:hAnsi="Consolas"/>
                <w:color w:val="0000CD"/>
              </w:rPr>
              <w:t>="img_white_flower.jpg"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</w:rPr>
              <w:t>="img_orange_flowers.jpg"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="Flowers"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="width:auto;"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/picture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  <w:p w14:paraId="58CB7E8C" w14:textId="77777777" w:rsidR="001E6779" w:rsidRDefault="001E6779" w:rsidP="001E6779">
            <w:pPr>
              <w:rPr>
                <w:b/>
              </w:rPr>
            </w:pPr>
          </w:p>
        </w:tc>
      </w:tr>
    </w:tbl>
    <w:p w14:paraId="6111FE79" w14:textId="77777777" w:rsidR="008B154C" w:rsidRPr="001E6779" w:rsidRDefault="008B154C" w:rsidP="001E6779">
      <w:pPr>
        <w:ind w:left="1080"/>
        <w:rPr>
          <w:b/>
        </w:rPr>
      </w:pPr>
    </w:p>
    <w:p w14:paraId="746310CC" w14:textId="77777777" w:rsidR="00792AE6" w:rsidRPr="00792AE6" w:rsidRDefault="00792AE6" w:rsidP="00792AE6">
      <w:pPr>
        <w:rPr>
          <w:b/>
          <w:color w:val="FF0000"/>
        </w:rPr>
      </w:pPr>
    </w:p>
    <w:p w14:paraId="4C4F354C" w14:textId="786F8C39" w:rsidR="00285BF4" w:rsidRPr="002E2E1C" w:rsidRDefault="00285BF4" w:rsidP="002E2E1C">
      <w:pPr>
        <w:rPr>
          <w:b/>
        </w:rPr>
      </w:pPr>
    </w:p>
    <w:p w14:paraId="38ACB3A4" w14:textId="3E5EA66F" w:rsidR="009C474E" w:rsidRPr="009C474E" w:rsidRDefault="009C474E" w:rsidP="009C47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HTML Images</w:t>
      </w:r>
    </w:p>
    <w:p w14:paraId="260082E7" w14:textId="4452D470" w:rsidR="00A87ECB" w:rsidRDefault="00E03827" w:rsidP="00E0382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HTML Table – Adding a border</w:t>
      </w:r>
    </w:p>
    <w:p w14:paraId="5C4FE86B" w14:textId="0F23EEA7" w:rsidR="00012BDC" w:rsidRPr="00B45B73" w:rsidRDefault="00FD6212" w:rsidP="00012BDC">
      <w:pPr>
        <w:pStyle w:val="ListParagraph"/>
        <w:numPr>
          <w:ilvl w:val="3"/>
          <w:numId w:val="1"/>
        </w:numPr>
        <w:rPr>
          <w:b/>
        </w:rPr>
      </w:pPr>
      <w:r>
        <w:t>If you don’t specify a border for the table, it will be displayed without borders.</w:t>
      </w:r>
    </w:p>
    <w:p w14:paraId="70873A7B" w14:textId="1C33E4CF" w:rsidR="00B45B73" w:rsidRPr="005A2EB9" w:rsidRDefault="00B45B73" w:rsidP="00012BDC">
      <w:pPr>
        <w:pStyle w:val="ListParagraph"/>
        <w:numPr>
          <w:ilvl w:val="3"/>
          <w:numId w:val="1"/>
        </w:numPr>
        <w:rPr>
          <w:b/>
        </w:rPr>
      </w:pPr>
      <w:r>
        <w:t>A border is set to using CSS property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A2EB9" w14:paraId="4C7FBD05" w14:textId="77777777" w:rsidTr="005A2EB9">
        <w:tc>
          <w:tcPr>
            <w:tcW w:w="8270" w:type="dxa"/>
          </w:tcPr>
          <w:p w14:paraId="6C1FED3A" w14:textId="77777777" w:rsidR="005A2EB9" w:rsidRDefault="005A2EB9" w:rsidP="005A2EB9">
            <w:pPr>
              <w:pStyle w:val="ListParagraph"/>
              <w:spacing w:after="160" w:line="259" w:lineRule="auto"/>
              <w:ind w:left="0"/>
              <w:rPr>
                <w:b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table, th, td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border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1px solid black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14:paraId="09C1023E" w14:textId="77777777" w:rsidR="005A2EB9" w:rsidRDefault="005A2EB9" w:rsidP="005A2EB9">
            <w:pPr>
              <w:rPr>
                <w:b/>
              </w:rPr>
            </w:pPr>
          </w:p>
        </w:tc>
      </w:tr>
    </w:tbl>
    <w:p w14:paraId="0DDD92F9" w14:textId="373C6E21" w:rsidR="005A2EB9" w:rsidRPr="005A2EB9" w:rsidRDefault="005A2EB9" w:rsidP="005A2EB9">
      <w:pPr>
        <w:ind w:left="1080"/>
        <w:rPr>
          <w:b/>
        </w:rPr>
      </w:pPr>
      <w:r>
        <w:rPr>
          <w:b/>
          <w:noProof/>
        </w:rPr>
        <w:drawing>
          <wp:inline distT="0" distB="0" distL="0" distR="0" wp14:anchorId="2459CBA5" wp14:editId="02E1C95F">
            <wp:extent cx="5279177" cy="16582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51" cy="166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9167" w14:textId="098A5D8F" w:rsidR="004E1603" w:rsidRPr="00B21E2D" w:rsidRDefault="005A2EB9" w:rsidP="00B21E2D">
      <w:pPr>
        <w:rPr>
          <w:b/>
        </w:rPr>
      </w:pPr>
      <w:r>
        <w:rPr>
          <w:b/>
        </w:rPr>
        <w:tab/>
      </w:r>
      <w:r w:rsidR="00B21E2D">
        <w:rPr>
          <w:b/>
        </w:rPr>
        <w:tab/>
      </w:r>
      <w:r w:rsidR="00B21E2D">
        <w:rPr>
          <w:b/>
        </w:rPr>
        <w:tab/>
      </w:r>
    </w:p>
    <w:p w14:paraId="0AD5378F" w14:textId="1960DE94" w:rsidR="00B21E2D" w:rsidRDefault="00B21E2D" w:rsidP="00B21E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HTML Table – </w:t>
      </w:r>
      <w:r>
        <w:rPr>
          <w:b/>
        </w:rPr>
        <w:t>Collapsed</w:t>
      </w:r>
      <w:r>
        <w:rPr>
          <w:b/>
        </w:rPr>
        <w:t xml:space="preserve"> border</w:t>
      </w:r>
    </w:p>
    <w:p w14:paraId="34478FEF" w14:textId="7F42ED5F" w:rsidR="00B21E2D" w:rsidRPr="00AB1FA4" w:rsidRDefault="00C4435F" w:rsidP="00B21E2D">
      <w:pPr>
        <w:pStyle w:val="ListParagraph"/>
        <w:numPr>
          <w:ilvl w:val="3"/>
          <w:numId w:val="1"/>
        </w:numPr>
        <w:rPr>
          <w:b/>
        </w:rPr>
      </w:pPr>
      <w:r>
        <w:t xml:space="preserve">If we want the borders to collapse in to one border, add the CSS </w:t>
      </w:r>
      <w:r w:rsidRPr="00D634C1">
        <w:rPr>
          <w:color w:val="FF0000"/>
        </w:rPr>
        <w:t>border-collapse</w:t>
      </w:r>
      <w:r>
        <w:t xml:space="preserve"> property:</w:t>
      </w:r>
    </w:p>
    <w:tbl>
      <w:tblPr>
        <w:tblStyle w:val="TableGrid"/>
        <w:tblW w:w="8291" w:type="dxa"/>
        <w:tblInd w:w="1080" w:type="dxa"/>
        <w:tblLook w:val="04A0" w:firstRow="1" w:lastRow="0" w:firstColumn="1" w:lastColumn="0" w:noHBand="0" w:noVBand="1"/>
      </w:tblPr>
      <w:tblGrid>
        <w:gridCol w:w="8291"/>
      </w:tblGrid>
      <w:tr w:rsidR="00AB1FA4" w14:paraId="7EAA85B4" w14:textId="77777777" w:rsidTr="00AB1FA4">
        <w:trPr>
          <w:trHeight w:val="1547"/>
        </w:trPr>
        <w:tc>
          <w:tcPr>
            <w:tcW w:w="8291" w:type="dxa"/>
          </w:tcPr>
          <w:p w14:paraId="67AD4E87" w14:textId="33BC1C8F" w:rsidR="00AB1FA4" w:rsidRDefault="00AB1FA4" w:rsidP="00AB1FA4">
            <w:pPr>
              <w:pStyle w:val="ListParagraph"/>
              <w:spacing w:after="160" w:line="259" w:lineRule="auto"/>
              <w:ind w:left="0"/>
              <w:rPr>
                <w:b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lastRenderedPageBreak/>
              <w:t>table, th, td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border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1px solid black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border-collapse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collapse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14:paraId="692E38A6" w14:textId="6CF82A1F" w:rsidR="00AB1FA4" w:rsidRPr="00AB1FA4" w:rsidRDefault="00AB1FA4" w:rsidP="00AB1FA4">
      <w:pPr>
        <w:ind w:left="1080"/>
        <w:rPr>
          <w:b/>
        </w:rPr>
      </w:pPr>
      <w:r>
        <w:rPr>
          <w:b/>
          <w:noProof/>
        </w:rPr>
        <w:drawing>
          <wp:inline distT="0" distB="0" distL="0" distR="0" wp14:anchorId="0774E90B" wp14:editId="77C5D648">
            <wp:extent cx="5254388" cy="185363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79" cy="18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2D65" w14:textId="4F8F7B74" w:rsidR="00AB1FA4" w:rsidRPr="00B21E2D" w:rsidRDefault="00AB1FA4" w:rsidP="00AB1FA4">
      <w:pPr>
        <w:ind w:left="720"/>
        <w:rPr>
          <w:b/>
        </w:rPr>
      </w:pPr>
    </w:p>
    <w:p w14:paraId="1CD90750" w14:textId="6AD12006" w:rsidR="00A74EA4" w:rsidRDefault="00EA685D" w:rsidP="00572C9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HTML Table – </w:t>
      </w:r>
      <w:r w:rsidR="001B2798">
        <w:rPr>
          <w:b/>
        </w:rPr>
        <w:t>Adding Cell P</w:t>
      </w:r>
      <w:r>
        <w:rPr>
          <w:b/>
        </w:rPr>
        <w:t>adding</w:t>
      </w:r>
    </w:p>
    <w:p w14:paraId="0BD796BD" w14:textId="2DD7BA15" w:rsidR="00D8097A" w:rsidRPr="003A5D5C" w:rsidRDefault="003A5D5C" w:rsidP="00D8097A">
      <w:pPr>
        <w:pStyle w:val="ListParagraph"/>
        <w:numPr>
          <w:ilvl w:val="3"/>
          <w:numId w:val="1"/>
        </w:numPr>
        <w:rPr>
          <w:b/>
        </w:rPr>
      </w:pPr>
      <w:r>
        <w:t>Cell padding specifies the space between the cell content and its border</w:t>
      </w:r>
      <w:r w:rsidR="003D251E">
        <w:t>.</w:t>
      </w:r>
    </w:p>
    <w:p w14:paraId="017AD571" w14:textId="4C53E920" w:rsidR="003A5D5C" w:rsidRPr="003E1AA4" w:rsidRDefault="003E1AA4" w:rsidP="00D8097A">
      <w:pPr>
        <w:pStyle w:val="ListParagraph"/>
        <w:numPr>
          <w:ilvl w:val="3"/>
          <w:numId w:val="1"/>
        </w:numPr>
        <w:rPr>
          <w:b/>
        </w:rPr>
      </w:pPr>
      <w:r>
        <w:t>If we don’t specify a padding, the table cells will be displayed without padding.</w:t>
      </w:r>
    </w:p>
    <w:p w14:paraId="4A235268" w14:textId="197C4E01" w:rsidR="003E1AA4" w:rsidRPr="001238F0" w:rsidRDefault="001238F0" w:rsidP="00D8097A">
      <w:pPr>
        <w:pStyle w:val="ListParagraph"/>
        <w:numPr>
          <w:ilvl w:val="3"/>
          <w:numId w:val="1"/>
        </w:numPr>
        <w:rPr>
          <w:b/>
        </w:rPr>
      </w:pPr>
      <w:r>
        <w:t>To set the padding, use the CSS padding property.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D4A8E" w14:paraId="70CB2103" w14:textId="77777777" w:rsidTr="00AD4A8E">
        <w:tc>
          <w:tcPr>
            <w:tcW w:w="9350" w:type="dxa"/>
          </w:tcPr>
          <w:p w14:paraId="7973F6AC" w14:textId="156012EC" w:rsidR="00AD4A8E" w:rsidRDefault="00AD4A8E" w:rsidP="00AD4A8E">
            <w:pPr>
              <w:rPr>
                <w:b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th, td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 padding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15px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14:paraId="50C94079" w14:textId="24D2233F" w:rsidR="001238F0" w:rsidRDefault="00EE7792" w:rsidP="00AD4A8E">
      <w:pPr>
        <w:ind w:left="1080"/>
        <w:rPr>
          <w:b/>
        </w:rPr>
      </w:pPr>
      <w:r>
        <w:rPr>
          <w:b/>
          <w:noProof/>
        </w:rPr>
        <w:drawing>
          <wp:inline distT="0" distB="0" distL="0" distR="0" wp14:anchorId="035AF11E" wp14:editId="27940356">
            <wp:extent cx="5528892" cy="18492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41" cy="185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EFD2" w14:textId="68630D26" w:rsidR="002B0B49" w:rsidRDefault="002B0B49" w:rsidP="00AD4A8E">
      <w:pPr>
        <w:ind w:left="1080"/>
        <w:rPr>
          <w:b/>
        </w:rPr>
      </w:pPr>
    </w:p>
    <w:p w14:paraId="6A44DF8C" w14:textId="2F0B1CF0" w:rsidR="000327E0" w:rsidRDefault="000327E0" w:rsidP="000327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HTML Table – </w:t>
      </w:r>
      <w:r w:rsidR="00A33D0D">
        <w:rPr>
          <w:b/>
        </w:rPr>
        <w:t>Adding a C</w:t>
      </w:r>
      <w:r>
        <w:rPr>
          <w:b/>
        </w:rPr>
        <w:t>aption</w:t>
      </w:r>
    </w:p>
    <w:p w14:paraId="11B68E9C" w14:textId="79B675C7" w:rsidR="000327E0" w:rsidRPr="00C5616A" w:rsidRDefault="00744DE8" w:rsidP="0019453E">
      <w:pPr>
        <w:pStyle w:val="ListParagraph"/>
        <w:numPr>
          <w:ilvl w:val="3"/>
          <w:numId w:val="1"/>
        </w:numPr>
        <w:rPr>
          <w:b/>
        </w:rPr>
      </w:pPr>
      <w:r>
        <w:t xml:space="preserve">To add a caption to a table, use the </w:t>
      </w:r>
      <w:r w:rsidRPr="00744DE8">
        <w:rPr>
          <w:color w:val="FF0000"/>
        </w:rPr>
        <w:t>&lt;caption&gt;</w:t>
      </w:r>
      <w:r>
        <w:t xml:space="preserve"> tag.</w:t>
      </w:r>
    </w:p>
    <w:p w14:paraId="67D1470E" w14:textId="253D4374" w:rsidR="00C5616A" w:rsidRPr="00C5616A" w:rsidRDefault="00C5616A" w:rsidP="0019453E">
      <w:pPr>
        <w:pStyle w:val="ListParagraph"/>
        <w:numPr>
          <w:ilvl w:val="3"/>
          <w:numId w:val="1"/>
        </w:numPr>
        <w:rPr>
          <w:b/>
        </w:rPr>
      </w:pPr>
      <w:r>
        <w:t xml:space="preserve">The </w:t>
      </w:r>
      <w:r w:rsidRPr="00C5616A">
        <w:rPr>
          <w:color w:val="FF0000"/>
        </w:rPr>
        <w:t xml:space="preserve">&lt;caption&gt; </w:t>
      </w:r>
      <w:r>
        <w:t xml:space="preserve">tag must be inserted immediately after the </w:t>
      </w:r>
      <w:r w:rsidRPr="00C5616A">
        <w:rPr>
          <w:color w:val="FF0000"/>
        </w:rPr>
        <w:t>&lt;table&gt;</w:t>
      </w:r>
      <w:r>
        <w:t xml:space="preserve"> tag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5616A" w14:paraId="60D9A006" w14:textId="77777777" w:rsidTr="00C5616A">
        <w:tc>
          <w:tcPr>
            <w:tcW w:w="9350" w:type="dxa"/>
          </w:tcPr>
          <w:p w14:paraId="1C4D699E" w14:textId="36812808" w:rsidR="00C5616A" w:rsidRDefault="00C5616A" w:rsidP="00C5616A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table</w:t>
            </w:r>
            <w:r>
              <w:rPr>
                <w:rStyle w:val="attributecolor"/>
                <w:rFonts w:ascii="Consolas" w:hAnsi="Consolas"/>
                <w:color w:val="FF0000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</w:rPr>
              <w:t>="width:100%"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caption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Monthly savings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/caption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Month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Savings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January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$100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February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$50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/table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3A517DED" w14:textId="77777777" w:rsidR="00C5616A" w:rsidRPr="00C5616A" w:rsidRDefault="00C5616A" w:rsidP="00D14DF3">
      <w:pPr>
        <w:rPr>
          <w:b/>
        </w:rPr>
      </w:pPr>
    </w:p>
    <w:p w14:paraId="3AFC5E0C" w14:textId="77777777" w:rsidR="002B0B49" w:rsidRPr="00AD4A8E" w:rsidRDefault="002B0B49" w:rsidP="00AD4A8E">
      <w:pPr>
        <w:ind w:left="1080"/>
        <w:rPr>
          <w:b/>
        </w:rPr>
      </w:pPr>
    </w:p>
    <w:p w14:paraId="076F34C0" w14:textId="75432B5A" w:rsidR="00283FC7" w:rsidRPr="004762A0" w:rsidRDefault="00EE7792" w:rsidP="004762A0">
      <w:pPr>
        <w:rPr>
          <w:b/>
        </w:rPr>
      </w:pPr>
      <w:r>
        <w:rPr>
          <w:b/>
        </w:rPr>
        <w:tab/>
      </w:r>
    </w:p>
    <w:p w14:paraId="18FF7A12" w14:textId="77777777" w:rsidR="00755377" w:rsidRPr="0015156D" w:rsidRDefault="00755377" w:rsidP="0015156D">
      <w:pPr>
        <w:ind w:left="1080"/>
        <w:rPr>
          <w:b/>
        </w:rPr>
      </w:pPr>
    </w:p>
    <w:p w14:paraId="59BAAF65" w14:textId="77777777" w:rsidR="00DC5FAD" w:rsidRPr="002C1F18" w:rsidRDefault="00DC5FAD" w:rsidP="00DC5FAD">
      <w:pPr>
        <w:rPr>
          <w:b/>
        </w:rPr>
      </w:pPr>
    </w:p>
    <w:p w14:paraId="592F2784" w14:textId="77777777" w:rsidR="009A0025" w:rsidRDefault="00D14DF3" w:rsidP="00D14DF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 Special Style for One Table</w:t>
      </w:r>
    </w:p>
    <w:p w14:paraId="28D451F0" w14:textId="77777777" w:rsidR="003128EA" w:rsidRPr="003128EA" w:rsidRDefault="00FB622B" w:rsidP="009A0025">
      <w:pPr>
        <w:pStyle w:val="ListParagraph"/>
        <w:numPr>
          <w:ilvl w:val="3"/>
          <w:numId w:val="1"/>
        </w:numPr>
        <w:rPr>
          <w:b/>
        </w:rPr>
      </w:pPr>
      <w:r>
        <w:t>By using id attribute to the table, we can specify the special style for a table.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104B0" w14:paraId="3E871D64" w14:textId="77777777" w:rsidTr="00B104B0">
        <w:tc>
          <w:tcPr>
            <w:tcW w:w="9350" w:type="dxa"/>
          </w:tcPr>
          <w:p w14:paraId="6DB1FA43" w14:textId="77777777" w:rsidR="00B104B0" w:rsidRDefault="00B104B0" w:rsidP="00B104B0">
            <w:pPr>
              <w:pStyle w:val="ListParagraph"/>
              <w:ind w:left="0"/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&lt;style&gt;</w:t>
            </w:r>
          </w:p>
          <w:p w14:paraId="5FDAC2C4" w14:textId="77777777" w:rsidR="00B104B0" w:rsidRDefault="00B104B0" w:rsidP="00B104B0">
            <w:pPr>
              <w:pStyle w:val="ListParagraph"/>
              <w:ind w:left="0"/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table#t01 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width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100%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hd w:val="clear" w:color="auto" w:fill="FFFFFF"/>
              </w:rPr>
              <w:t>  background-color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hd w:val="clear" w:color="auto" w:fill="FFFFFF"/>
              </w:rPr>
              <w:t> #f1f1c1</w:t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14:paraId="666EBEBB" w14:textId="77777777" w:rsidR="00B104B0" w:rsidRDefault="00B104B0" w:rsidP="00B104B0">
            <w:pPr>
              <w:pStyle w:val="ListParagraph"/>
              <w:ind w:left="0"/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&lt;/style&gt;</w:t>
            </w:r>
          </w:p>
          <w:p w14:paraId="637299E7" w14:textId="7C0BC673" w:rsidR="00B104B0" w:rsidRDefault="00B104B0" w:rsidP="00B104B0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table</w:t>
            </w:r>
            <w:r>
              <w:rPr>
                <w:rStyle w:val="attributecolor"/>
                <w:rFonts w:ascii="Consolas" w:hAnsi="Consolas"/>
                <w:color w:val="FF0000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</w:rPr>
              <w:t>="t01"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Firstname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Lastname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Age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/th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Eve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Jackson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94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/table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14:paraId="28DF88AD" w14:textId="24C4B158" w:rsidR="00D14DF3" w:rsidRPr="00B104B0" w:rsidRDefault="00D14DF3" w:rsidP="00B104B0">
      <w:pPr>
        <w:ind w:left="1080"/>
        <w:rPr>
          <w:b/>
        </w:rPr>
      </w:pPr>
      <w:r w:rsidRPr="00B104B0">
        <w:rPr>
          <w:b/>
        </w:rPr>
        <w:t xml:space="preserve"> </w:t>
      </w:r>
    </w:p>
    <w:p w14:paraId="0FDB6735" w14:textId="5603187D" w:rsidR="00571338" w:rsidRPr="00900163" w:rsidRDefault="00571338" w:rsidP="00900163">
      <w:pPr>
        <w:rPr>
          <w:rFonts w:ascii="Consolas" w:hAnsi="Consolas"/>
          <w:color w:val="008000"/>
          <w:shd w:val="clear" w:color="auto" w:fill="FFFFFF"/>
        </w:rPr>
      </w:pPr>
      <w:bookmarkStart w:id="1" w:name="_GoBack"/>
      <w:bookmarkEnd w:id="1"/>
    </w:p>
    <w:sectPr w:rsidR="00571338" w:rsidRPr="00900163" w:rsidSect="00284BA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31E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E2"/>
    <w:rsid w:val="00007A43"/>
    <w:rsid w:val="00012BDC"/>
    <w:rsid w:val="00014BA4"/>
    <w:rsid w:val="00022B75"/>
    <w:rsid w:val="00024DB1"/>
    <w:rsid w:val="000327E0"/>
    <w:rsid w:val="00033648"/>
    <w:rsid w:val="00033B1D"/>
    <w:rsid w:val="000375CD"/>
    <w:rsid w:val="00040E13"/>
    <w:rsid w:val="0004683B"/>
    <w:rsid w:val="00047F03"/>
    <w:rsid w:val="000627B3"/>
    <w:rsid w:val="00074DBE"/>
    <w:rsid w:val="00090D2A"/>
    <w:rsid w:val="000A1A54"/>
    <w:rsid w:val="000A2F0F"/>
    <w:rsid w:val="000A4A55"/>
    <w:rsid w:val="000B1102"/>
    <w:rsid w:val="000B2A8B"/>
    <w:rsid w:val="000B6AF9"/>
    <w:rsid w:val="000B7268"/>
    <w:rsid w:val="000C098A"/>
    <w:rsid w:val="000C48DB"/>
    <w:rsid w:val="000D427F"/>
    <w:rsid w:val="000D562C"/>
    <w:rsid w:val="000D6E53"/>
    <w:rsid w:val="000F1713"/>
    <w:rsid w:val="00100005"/>
    <w:rsid w:val="00111DC3"/>
    <w:rsid w:val="00113CDB"/>
    <w:rsid w:val="001178E5"/>
    <w:rsid w:val="001204C4"/>
    <w:rsid w:val="001238F0"/>
    <w:rsid w:val="00131AC6"/>
    <w:rsid w:val="001362B5"/>
    <w:rsid w:val="00136E41"/>
    <w:rsid w:val="00140513"/>
    <w:rsid w:val="0015156D"/>
    <w:rsid w:val="00155019"/>
    <w:rsid w:val="00162165"/>
    <w:rsid w:val="00164EB7"/>
    <w:rsid w:val="0017014A"/>
    <w:rsid w:val="001703BE"/>
    <w:rsid w:val="00174022"/>
    <w:rsid w:val="0017554D"/>
    <w:rsid w:val="00176447"/>
    <w:rsid w:val="001768C4"/>
    <w:rsid w:val="00177DAD"/>
    <w:rsid w:val="00184E0C"/>
    <w:rsid w:val="001917F5"/>
    <w:rsid w:val="0019453E"/>
    <w:rsid w:val="00196857"/>
    <w:rsid w:val="001A1897"/>
    <w:rsid w:val="001A2ECC"/>
    <w:rsid w:val="001A613C"/>
    <w:rsid w:val="001B2798"/>
    <w:rsid w:val="001B42F4"/>
    <w:rsid w:val="001B5B87"/>
    <w:rsid w:val="001B6741"/>
    <w:rsid w:val="001B78BF"/>
    <w:rsid w:val="001C0E3B"/>
    <w:rsid w:val="001C2721"/>
    <w:rsid w:val="001D31AF"/>
    <w:rsid w:val="001D7E8F"/>
    <w:rsid w:val="001E4AB0"/>
    <w:rsid w:val="001E5FBC"/>
    <w:rsid w:val="001E6779"/>
    <w:rsid w:val="001F1F6F"/>
    <w:rsid w:val="001F5701"/>
    <w:rsid w:val="001F65A9"/>
    <w:rsid w:val="00203944"/>
    <w:rsid w:val="00203A15"/>
    <w:rsid w:val="00205F00"/>
    <w:rsid w:val="00211E8A"/>
    <w:rsid w:val="00215838"/>
    <w:rsid w:val="0022437E"/>
    <w:rsid w:val="002316EF"/>
    <w:rsid w:val="0023185C"/>
    <w:rsid w:val="002318CC"/>
    <w:rsid w:val="002368D7"/>
    <w:rsid w:val="00237B22"/>
    <w:rsid w:val="00240897"/>
    <w:rsid w:val="00244BA5"/>
    <w:rsid w:val="00244BCC"/>
    <w:rsid w:val="002536C6"/>
    <w:rsid w:val="00255A07"/>
    <w:rsid w:val="002638AC"/>
    <w:rsid w:val="002807E8"/>
    <w:rsid w:val="00283FC7"/>
    <w:rsid w:val="00284BA5"/>
    <w:rsid w:val="00285BF4"/>
    <w:rsid w:val="002861AD"/>
    <w:rsid w:val="0029006D"/>
    <w:rsid w:val="002901A5"/>
    <w:rsid w:val="002911DA"/>
    <w:rsid w:val="00291450"/>
    <w:rsid w:val="002B0B49"/>
    <w:rsid w:val="002B4906"/>
    <w:rsid w:val="002B5CD1"/>
    <w:rsid w:val="002B5DDA"/>
    <w:rsid w:val="002C0016"/>
    <w:rsid w:val="002C1F18"/>
    <w:rsid w:val="002C2F5D"/>
    <w:rsid w:val="002D0A41"/>
    <w:rsid w:val="002D2278"/>
    <w:rsid w:val="002D3874"/>
    <w:rsid w:val="002D75CE"/>
    <w:rsid w:val="002E2E1C"/>
    <w:rsid w:val="002E39CE"/>
    <w:rsid w:val="002E3BEF"/>
    <w:rsid w:val="002F026F"/>
    <w:rsid w:val="002F556B"/>
    <w:rsid w:val="002F6E80"/>
    <w:rsid w:val="00311551"/>
    <w:rsid w:val="003128EA"/>
    <w:rsid w:val="0032391F"/>
    <w:rsid w:val="00330C6B"/>
    <w:rsid w:val="00332AC2"/>
    <w:rsid w:val="00332F84"/>
    <w:rsid w:val="00341FAC"/>
    <w:rsid w:val="00345797"/>
    <w:rsid w:val="00356538"/>
    <w:rsid w:val="0036060B"/>
    <w:rsid w:val="003634A8"/>
    <w:rsid w:val="00363EFC"/>
    <w:rsid w:val="00364638"/>
    <w:rsid w:val="003676A9"/>
    <w:rsid w:val="003747B8"/>
    <w:rsid w:val="00382D75"/>
    <w:rsid w:val="00396A2B"/>
    <w:rsid w:val="003A4B6A"/>
    <w:rsid w:val="003A54BA"/>
    <w:rsid w:val="003A5D5C"/>
    <w:rsid w:val="003C0182"/>
    <w:rsid w:val="003D251E"/>
    <w:rsid w:val="003D53A3"/>
    <w:rsid w:val="003D7939"/>
    <w:rsid w:val="003E1AA4"/>
    <w:rsid w:val="003E6F5F"/>
    <w:rsid w:val="003E742B"/>
    <w:rsid w:val="003F08E9"/>
    <w:rsid w:val="003F0C6F"/>
    <w:rsid w:val="003F53E4"/>
    <w:rsid w:val="003F6BEA"/>
    <w:rsid w:val="003F7427"/>
    <w:rsid w:val="00404477"/>
    <w:rsid w:val="00411E34"/>
    <w:rsid w:val="004138C9"/>
    <w:rsid w:val="00422D23"/>
    <w:rsid w:val="00425DC2"/>
    <w:rsid w:val="004301D3"/>
    <w:rsid w:val="00430227"/>
    <w:rsid w:val="00436753"/>
    <w:rsid w:val="004507CC"/>
    <w:rsid w:val="00453932"/>
    <w:rsid w:val="00457640"/>
    <w:rsid w:val="00460716"/>
    <w:rsid w:val="0046175E"/>
    <w:rsid w:val="0046659D"/>
    <w:rsid w:val="00472484"/>
    <w:rsid w:val="00472E39"/>
    <w:rsid w:val="004730DC"/>
    <w:rsid w:val="00474EA8"/>
    <w:rsid w:val="004762A0"/>
    <w:rsid w:val="0048128B"/>
    <w:rsid w:val="004939F6"/>
    <w:rsid w:val="00495C73"/>
    <w:rsid w:val="00495E8C"/>
    <w:rsid w:val="00496198"/>
    <w:rsid w:val="004965D1"/>
    <w:rsid w:val="004A7F0B"/>
    <w:rsid w:val="004B5BDB"/>
    <w:rsid w:val="004C0F4F"/>
    <w:rsid w:val="004C12F3"/>
    <w:rsid w:val="004C7B0B"/>
    <w:rsid w:val="004D322E"/>
    <w:rsid w:val="004D45C4"/>
    <w:rsid w:val="004E07A9"/>
    <w:rsid w:val="004E1603"/>
    <w:rsid w:val="004E22A0"/>
    <w:rsid w:val="005026AD"/>
    <w:rsid w:val="00504FA8"/>
    <w:rsid w:val="0051029C"/>
    <w:rsid w:val="00515118"/>
    <w:rsid w:val="00515764"/>
    <w:rsid w:val="005341EA"/>
    <w:rsid w:val="00534C93"/>
    <w:rsid w:val="00542D61"/>
    <w:rsid w:val="00551A87"/>
    <w:rsid w:val="00561651"/>
    <w:rsid w:val="00571338"/>
    <w:rsid w:val="00572C94"/>
    <w:rsid w:val="00577074"/>
    <w:rsid w:val="00580DF5"/>
    <w:rsid w:val="00584AFB"/>
    <w:rsid w:val="00592650"/>
    <w:rsid w:val="00592844"/>
    <w:rsid w:val="0059382B"/>
    <w:rsid w:val="00594873"/>
    <w:rsid w:val="005A2EB9"/>
    <w:rsid w:val="005A4E29"/>
    <w:rsid w:val="005A78F5"/>
    <w:rsid w:val="005B7239"/>
    <w:rsid w:val="005B78FD"/>
    <w:rsid w:val="005C609E"/>
    <w:rsid w:val="005E2E47"/>
    <w:rsid w:val="005E4CD2"/>
    <w:rsid w:val="005F3F97"/>
    <w:rsid w:val="005F7538"/>
    <w:rsid w:val="006022F9"/>
    <w:rsid w:val="0060231E"/>
    <w:rsid w:val="00610C19"/>
    <w:rsid w:val="006114C6"/>
    <w:rsid w:val="00612241"/>
    <w:rsid w:val="006131DF"/>
    <w:rsid w:val="006255B0"/>
    <w:rsid w:val="00633745"/>
    <w:rsid w:val="00642733"/>
    <w:rsid w:val="0064298D"/>
    <w:rsid w:val="006443E4"/>
    <w:rsid w:val="006519C9"/>
    <w:rsid w:val="006533FB"/>
    <w:rsid w:val="00663B64"/>
    <w:rsid w:val="00673676"/>
    <w:rsid w:val="00674E9C"/>
    <w:rsid w:val="00690B33"/>
    <w:rsid w:val="0069145A"/>
    <w:rsid w:val="00692638"/>
    <w:rsid w:val="00695944"/>
    <w:rsid w:val="006B37D2"/>
    <w:rsid w:val="006C1F90"/>
    <w:rsid w:val="006C2F84"/>
    <w:rsid w:val="006C4BA4"/>
    <w:rsid w:val="006C6E9D"/>
    <w:rsid w:val="006C7631"/>
    <w:rsid w:val="006D4434"/>
    <w:rsid w:val="006D5436"/>
    <w:rsid w:val="006E39DF"/>
    <w:rsid w:val="006F72B2"/>
    <w:rsid w:val="00702A82"/>
    <w:rsid w:val="007207D0"/>
    <w:rsid w:val="00726932"/>
    <w:rsid w:val="00734F7C"/>
    <w:rsid w:val="00737508"/>
    <w:rsid w:val="007379A8"/>
    <w:rsid w:val="007405B6"/>
    <w:rsid w:val="00740A25"/>
    <w:rsid w:val="00742ABA"/>
    <w:rsid w:val="00742F1D"/>
    <w:rsid w:val="00743EA8"/>
    <w:rsid w:val="00744DE8"/>
    <w:rsid w:val="00745708"/>
    <w:rsid w:val="0074696D"/>
    <w:rsid w:val="007545E1"/>
    <w:rsid w:val="00755377"/>
    <w:rsid w:val="00756499"/>
    <w:rsid w:val="007637AC"/>
    <w:rsid w:val="00780EFA"/>
    <w:rsid w:val="007838D5"/>
    <w:rsid w:val="00784551"/>
    <w:rsid w:val="00792AE6"/>
    <w:rsid w:val="00793002"/>
    <w:rsid w:val="007A1611"/>
    <w:rsid w:val="007B7EAC"/>
    <w:rsid w:val="007C6658"/>
    <w:rsid w:val="007C69BF"/>
    <w:rsid w:val="007E117C"/>
    <w:rsid w:val="007F053D"/>
    <w:rsid w:val="007F39A8"/>
    <w:rsid w:val="007F5D18"/>
    <w:rsid w:val="00802300"/>
    <w:rsid w:val="00814782"/>
    <w:rsid w:val="00822C48"/>
    <w:rsid w:val="0082582A"/>
    <w:rsid w:val="00826E28"/>
    <w:rsid w:val="00835354"/>
    <w:rsid w:val="0084230E"/>
    <w:rsid w:val="00842F28"/>
    <w:rsid w:val="00856A6C"/>
    <w:rsid w:val="00865826"/>
    <w:rsid w:val="00865CF7"/>
    <w:rsid w:val="00870EF8"/>
    <w:rsid w:val="0087771D"/>
    <w:rsid w:val="00890B88"/>
    <w:rsid w:val="00893BFD"/>
    <w:rsid w:val="00894F8D"/>
    <w:rsid w:val="008A08E9"/>
    <w:rsid w:val="008A43FB"/>
    <w:rsid w:val="008A6153"/>
    <w:rsid w:val="008B0961"/>
    <w:rsid w:val="008B154C"/>
    <w:rsid w:val="008B463F"/>
    <w:rsid w:val="008B50F8"/>
    <w:rsid w:val="008C4A85"/>
    <w:rsid w:val="008C76C6"/>
    <w:rsid w:val="008D0F62"/>
    <w:rsid w:val="008D3D17"/>
    <w:rsid w:val="008D472D"/>
    <w:rsid w:val="008E0609"/>
    <w:rsid w:val="008E0786"/>
    <w:rsid w:val="008E1BB8"/>
    <w:rsid w:val="008F3261"/>
    <w:rsid w:val="00900163"/>
    <w:rsid w:val="009049A0"/>
    <w:rsid w:val="00906E54"/>
    <w:rsid w:val="00910632"/>
    <w:rsid w:val="00913969"/>
    <w:rsid w:val="009175F3"/>
    <w:rsid w:val="00925E83"/>
    <w:rsid w:val="009260E8"/>
    <w:rsid w:val="00930B10"/>
    <w:rsid w:val="0093294F"/>
    <w:rsid w:val="00954A2C"/>
    <w:rsid w:val="00962CF6"/>
    <w:rsid w:val="009673BC"/>
    <w:rsid w:val="009675A2"/>
    <w:rsid w:val="00972161"/>
    <w:rsid w:val="00977127"/>
    <w:rsid w:val="00980D3E"/>
    <w:rsid w:val="00996BA3"/>
    <w:rsid w:val="00997D1D"/>
    <w:rsid w:val="009A0025"/>
    <w:rsid w:val="009A7144"/>
    <w:rsid w:val="009A74D6"/>
    <w:rsid w:val="009B7A2F"/>
    <w:rsid w:val="009C474E"/>
    <w:rsid w:val="009C7158"/>
    <w:rsid w:val="009C7E30"/>
    <w:rsid w:val="009E4736"/>
    <w:rsid w:val="009F4FCD"/>
    <w:rsid w:val="00A0204B"/>
    <w:rsid w:val="00A04BCA"/>
    <w:rsid w:val="00A0532F"/>
    <w:rsid w:val="00A05F8B"/>
    <w:rsid w:val="00A076BF"/>
    <w:rsid w:val="00A1073A"/>
    <w:rsid w:val="00A13A20"/>
    <w:rsid w:val="00A22FA6"/>
    <w:rsid w:val="00A2697F"/>
    <w:rsid w:val="00A33D0D"/>
    <w:rsid w:val="00A43D83"/>
    <w:rsid w:val="00A54416"/>
    <w:rsid w:val="00A73245"/>
    <w:rsid w:val="00A73C41"/>
    <w:rsid w:val="00A7410B"/>
    <w:rsid w:val="00A74EA4"/>
    <w:rsid w:val="00A75F9E"/>
    <w:rsid w:val="00A87ECB"/>
    <w:rsid w:val="00A900B3"/>
    <w:rsid w:val="00A93F31"/>
    <w:rsid w:val="00A95959"/>
    <w:rsid w:val="00AA1E49"/>
    <w:rsid w:val="00AA2DD0"/>
    <w:rsid w:val="00AB1FA4"/>
    <w:rsid w:val="00AC04F5"/>
    <w:rsid w:val="00AC5CFD"/>
    <w:rsid w:val="00AD49F6"/>
    <w:rsid w:val="00AD4A8E"/>
    <w:rsid w:val="00AD6014"/>
    <w:rsid w:val="00AF1899"/>
    <w:rsid w:val="00AF2E48"/>
    <w:rsid w:val="00AF519F"/>
    <w:rsid w:val="00B04018"/>
    <w:rsid w:val="00B104B0"/>
    <w:rsid w:val="00B13B62"/>
    <w:rsid w:val="00B21E2D"/>
    <w:rsid w:val="00B2547F"/>
    <w:rsid w:val="00B44ED5"/>
    <w:rsid w:val="00B45B73"/>
    <w:rsid w:val="00B477E2"/>
    <w:rsid w:val="00B52B0C"/>
    <w:rsid w:val="00B75B9F"/>
    <w:rsid w:val="00B8189F"/>
    <w:rsid w:val="00B92055"/>
    <w:rsid w:val="00B967A9"/>
    <w:rsid w:val="00BA63E4"/>
    <w:rsid w:val="00BA68D0"/>
    <w:rsid w:val="00BC38DF"/>
    <w:rsid w:val="00BC6BFB"/>
    <w:rsid w:val="00BD290B"/>
    <w:rsid w:val="00BD7902"/>
    <w:rsid w:val="00BF5176"/>
    <w:rsid w:val="00C05519"/>
    <w:rsid w:val="00C230D1"/>
    <w:rsid w:val="00C26D5D"/>
    <w:rsid w:val="00C4435F"/>
    <w:rsid w:val="00C4668B"/>
    <w:rsid w:val="00C52B46"/>
    <w:rsid w:val="00C53F38"/>
    <w:rsid w:val="00C55453"/>
    <w:rsid w:val="00C5616A"/>
    <w:rsid w:val="00C57DEF"/>
    <w:rsid w:val="00C615BE"/>
    <w:rsid w:val="00C61D19"/>
    <w:rsid w:val="00C807A6"/>
    <w:rsid w:val="00C81DDD"/>
    <w:rsid w:val="00C94B97"/>
    <w:rsid w:val="00C958E6"/>
    <w:rsid w:val="00C95EF0"/>
    <w:rsid w:val="00CB6108"/>
    <w:rsid w:val="00CB7D7A"/>
    <w:rsid w:val="00CC6906"/>
    <w:rsid w:val="00CC7A6D"/>
    <w:rsid w:val="00CC7C72"/>
    <w:rsid w:val="00CD0549"/>
    <w:rsid w:val="00CD4218"/>
    <w:rsid w:val="00CD4FCB"/>
    <w:rsid w:val="00CD5285"/>
    <w:rsid w:val="00CD658E"/>
    <w:rsid w:val="00CE0CF1"/>
    <w:rsid w:val="00CF3C32"/>
    <w:rsid w:val="00D059B2"/>
    <w:rsid w:val="00D14DF3"/>
    <w:rsid w:val="00D20CDD"/>
    <w:rsid w:val="00D2555A"/>
    <w:rsid w:val="00D26F65"/>
    <w:rsid w:val="00D3097A"/>
    <w:rsid w:val="00D36FB5"/>
    <w:rsid w:val="00D4648D"/>
    <w:rsid w:val="00D56F8C"/>
    <w:rsid w:val="00D62317"/>
    <w:rsid w:val="00D634C1"/>
    <w:rsid w:val="00D6526C"/>
    <w:rsid w:val="00D769C4"/>
    <w:rsid w:val="00D8097A"/>
    <w:rsid w:val="00D91B08"/>
    <w:rsid w:val="00D94767"/>
    <w:rsid w:val="00D96EAC"/>
    <w:rsid w:val="00DA0B2F"/>
    <w:rsid w:val="00DA4E27"/>
    <w:rsid w:val="00DB1E84"/>
    <w:rsid w:val="00DC1083"/>
    <w:rsid w:val="00DC5FAD"/>
    <w:rsid w:val="00DC6088"/>
    <w:rsid w:val="00DC7D36"/>
    <w:rsid w:val="00DD09A8"/>
    <w:rsid w:val="00DD4FBA"/>
    <w:rsid w:val="00DD5291"/>
    <w:rsid w:val="00DD59D3"/>
    <w:rsid w:val="00DD68FB"/>
    <w:rsid w:val="00DE01CD"/>
    <w:rsid w:val="00DF0487"/>
    <w:rsid w:val="00E02D4A"/>
    <w:rsid w:val="00E03827"/>
    <w:rsid w:val="00E1601F"/>
    <w:rsid w:val="00E206F3"/>
    <w:rsid w:val="00E22FC3"/>
    <w:rsid w:val="00E23AA5"/>
    <w:rsid w:val="00E3133B"/>
    <w:rsid w:val="00E31344"/>
    <w:rsid w:val="00E40BCE"/>
    <w:rsid w:val="00E41F8A"/>
    <w:rsid w:val="00E42BC6"/>
    <w:rsid w:val="00E450E6"/>
    <w:rsid w:val="00E46B40"/>
    <w:rsid w:val="00E5348F"/>
    <w:rsid w:val="00E5437B"/>
    <w:rsid w:val="00E71471"/>
    <w:rsid w:val="00E737A1"/>
    <w:rsid w:val="00E84ABF"/>
    <w:rsid w:val="00E863E1"/>
    <w:rsid w:val="00E92C23"/>
    <w:rsid w:val="00EA2DEF"/>
    <w:rsid w:val="00EA64E9"/>
    <w:rsid w:val="00EA685D"/>
    <w:rsid w:val="00EB03A4"/>
    <w:rsid w:val="00EB186F"/>
    <w:rsid w:val="00EB5230"/>
    <w:rsid w:val="00ED3D28"/>
    <w:rsid w:val="00EE7792"/>
    <w:rsid w:val="00EF73C0"/>
    <w:rsid w:val="00EF7BB4"/>
    <w:rsid w:val="00F0760F"/>
    <w:rsid w:val="00F07B2D"/>
    <w:rsid w:val="00F306CD"/>
    <w:rsid w:val="00F308DF"/>
    <w:rsid w:val="00F372B4"/>
    <w:rsid w:val="00F40F1F"/>
    <w:rsid w:val="00F41F3A"/>
    <w:rsid w:val="00F42776"/>
    <w:rsid w:val="00F44A22"/>
    <w:rsid w:val="00F44E1A"/>
    <w:rsid w:val="00F56B83"/>
    <w:rsid w:val="00F576BE"/>
    <w:rsid w:val="00F71C97"/>
    <w:rsid w:val="00F7585A"/>
    <w:rsid w:val="00F75D84"/>
    <w:rsid w:val="00F9031E"/>
    <w:rsid w:val="00F929EA"/>
    <w:rsid w:val="00FA2776"/>
    <w:rsid w:val="00FA5535"/>
    <w:rsid w:val="00FA7232"/>
    <w:rsid w:val="00FB2578"/>
    <w:rsid w:val="00FB6024"/>
    <w:rsid w:val="00FB622B"/>
    <w:rsid w:val="00FC0C7D"/>
    <w:rsid w:val="00FC3287"/>
    <w:rsid w:val="00FC7EF6"/>
    <w:rsid w:val="00FD05D4"/>
    <w:rsid w:val="00FD6212"/>
    <w:rsid w:val="00FE2B57"/>
    <w:rsid w:val="00FE451B"/>
    <w:rsid w:val="00FE47BE"/>
    <w:rsid w:val="00FE7D08"/>
    <w:rsid w:val="00FF1FFA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73D8"/>
  <w15:chartTrackingRefBased/>
  <w15:docId w15:val="{A5248660-A7BE-4014-8343-BAE6F75F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A8"/>
    <w:pPr>
      <w:ind w:left="720"/>
      <w:contextualSpacing/>
    </w:pPr>
  </w:style>
  <w:style w:type="table" w:styleId="TableGrid">
    <w:name w:val="Table Grid"/>
    <w:basedOn w:val="TableNormal"/>
    <w:uiPriority w:val="39"/>
    <w:rsid w:val="0009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090D2A"/>
  </w:style>
  <w:style w:type="character" w:customStyle="1" w:styleId="tagcolor">
    <w:name w:val="tagcolor"/>
    <w:basedOn w:val="DefaultParagraphFont"/>
    <w:rsid w:val="00090D2A"/>
  </w:style>
  <w:style w:type="character" w:customStyle="1" w:styleId="attributecolor">
    <w:name w:val="attributecolor"/>
    <w:basedOn w:val="DefaultParagraphFont"/>
    <w:rsid w:val="00090D2A"/>
  </w:style>
  <w:style w:type="character" w:customStyle="1" w:styleId="attributevaluecolor">
    <w:name w:val="attributevaluecolor"/>
    <w:basedOn w:val="DefaultParagraphFont"/>
    <w:rsid w:val="003F0C6F"/>
  </w:style>
  <w:style w:type="character" w:customStyle="1" w:styleId="Heading1Char">
    <w:name w:val="Heading 1 Char"/>
    <w:basedOn w:val="DefaultParagraphFont"/>
    <w:link w:val="Heading1"/>
    <w:uiPriority w:val="9"/>
    <w:rsid w:val="008E0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7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7D7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5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4638"/>
    <w:rPr>
      <w:color w:val="0563C1" w:themeColor="hyperlink"/>
      <w:u w:val="single"/>
    </w:rPr>
  </w:style>
  <w:style w:type="character" w:customStyle="1" w:styleId="cssdelimitercolor">
    <w:name w:val="cssdelimitercolor"/>
    <w:basedOn w:val="DefaultParagraphFont"/>
    <w:rsid w:val="00495C73"/>
  </w:style>
  <w:style w:type="character" w:customStyle="1" w:styleId="csspropertycolor">
    <w:name w:val="csspropertycolor"/>
    <w:basedOn w:val="DefaultParagraphFont"/>
    <w:rsid w:val="00495C73"/>
  </w:style>
  <w:style w:type="character" w:customStyle="1" w:styleId="csspropertyvaluecolor">
    <w:name w:val="csspropertyvaluecolor"/>
    <w:basedOn w:val="DefaultParagraphFont"/>
    <w:rsid w:val="0049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</TotalTime>
  <Pages>18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496</cp:revision>
  <cp:lastPrinted>2019-05-21T09:28:00Z</cp:lastPrinted>
  <dcterms:created xsi:type="dcterms:W3CDTF">2019-05-15T15:36:00Z</dcterms:created>
  <dcterms:modified xsi:type="dcterms:W3CDTF">2019-05-21T09:34:00Z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9b6b1faf-bfb2-40a9-a370-8b8e1adb2806</vt:lpwstr>
  </property>
  <property fmtid="{D5CDD505-2E9C-101B-9397-08002B2CF9AE}" pid="3" name="HCLClassification">
    <vt:lpwstr>t_class_1</vt:lpwstr>
  </property>
</Properties>
</file>